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BF7A9" w14:textId="77777777" w:rsidR="000E1FAF" w:rsidRPr="000E1FAF" w:rsidRDefault="000E1FAF" w:rsidP="000E1FAF">
      <w:pPr>
        <w:spacing w:after="0"/>
        <w:rPr>
          <w:ins w:id="0" w:author="Ryan Michael-Giovanni Cummings" w:date="2024-11-04T14:30:00Z" w16du:dateUtc="2024-11-04T22:30:00Z"/>
          <w:rFonts w:ascii="Times New Roman" w:hAnsi="Times New Roman" w:cs="Times New Roman"/>
          <w:sz w:val="24"/>
          <w:szCs w:val="24"/>
        </w:rPr>
      </w:pPr>
      <w:ins w:id="1" w:author="Ryan Michael-Giovanni Cummings" w:date="2024-11-04T14:30:00Z" w16du:dateUtc="2024-11-04T22:30:00Z">
        <w:r w:rsidRPr="000E1FAF">
          <w:rPr>
            <w:rFonts w:ascii="Times New Roman" w:hAnsi="Times New Roman" w:cs="Times New Roman"/>
            <w:b/>
            <w:bCs/>
            <w:sz w:val="24"/>
            <w:szCs w:val="24"/>
          </w:rPr>
          <w:t>To:</w:t>
        </w:r>
        <w:r w:rsidRPr="000E1FAF">
          <w:rPr>
            <w:rFonts w:ascii="Times New Roman" w:hAnsi="Times New Roman" w:cs="Times New Roman"/>
            <w:sz w:val="24"/>
            <w:szCs w:val="24"/>
          </w:rPr>
          <w:t xml:space="preserve"> Severin Borenstein</w:t>
        </w:r>
      </w:ins>
    </w:p>
    <w:p w14:paraId="0C214BF8" w14:textId="77777777" w:rsidR="000E1FAF" w:rsidRPr="000E1FAF" w:rsidRDefault="000E1FAF" w:rsidP="000E1FAF">
      <w:pPr>
        <w:spacing w:after="0"/>
        <w:rPr>
          <w:ins w:id="2" w:author="Ryan Michael-Giovanni Cummings" w:date="2024-11-04T14:31:00Z" w16du:dateUtc="2024-11-04T22:31:00Z"/>
          <w:rFonts w:ascii="Times New Roman" w:hAnsi="Times New Roman" w:cs="Times New Roman"/>
          <w:sz w:val="24"/>
          <w:szCs w:val="24"/>
        </w:rPr>
      </w:pPr>
      <w:ins w:id="3" w:author="Ryan Michael-Giovanni Cummings" w:date="2024-11-04T14:30:00Z" w16du:dateUtc="2024-11-04T22:30:00Z">
        <w:r w:rsidRPr="000E1FAF">
          <w:rPr>
            <w:rFonts w:ascii="Times New Roman" w:hAnsi="Times New Roman" w:cs="Times New Roman"/>
            <w:b/>
            <w:bCs/>
            <w:sz w:val="24"/>
            <w:szCs w:val="24"/>
          </w:rPr>
          <w:t>From:</w:t>
        </w:r>
        <w:r w:rsidRPr="000E1FAF">
          <w:rPr>
            <w:rFonts w:ascii="Times New Roman" w:hAnsi="Times New Roman" w:cs="Times New Roman"/>
            <w:sz w:val="24"/>
            <w:szCs w:val="24"/>
          </w:rPr>
          <w:t xml:space="preserve"> Daniel Posthum</w:t>
        </w:r>
      </w:ins>
      <w:ins w:id="4" w:author="Ryan Michael-Giovanni Cummings" w:date="2024-11-04T14:31:00Z" w16du:dateUtc="2024-11-04T22:31:00Z">
        <w:r w:rsidRPr="000E1FAF">
          <w:rPr>
            <w:rFonts w:ascii="Times New Roman" w:hAnsi="Times New Roman" w:cs="Times New Roman"/>
            <w:sz w:val="24"/>
            <w:szCs w:val="24"/>
          </w:rPr>
          <w:t>us</w:t>
        </w:r>
      </w:ins>
    </w:p>
    <w:p w14:paraId="5FE31C2D" w14:textId="77777777" w:rsidR="000E1FAF" w:rsidRPr="000E1FAF" w:rsidRDefault="000E1FAF" w:rsidP="000E1FAF">
      <w:pPr>
        <w:spacing w:after="0"/>
        <w:rPr>
          <w:ins w:id="5" w:author="Ryan Michael-Giovanni Cummings" w:date="2024-11-04T14:31:00Z" w16du:dateUtc="2024-11-04T22:31:00Z"/>
          <w:rFonts w:ascii="Times New Roman" w:hAnsi="Times New Roman" w:cs="Times New Roman"/>
          <w:sz w:val="24"/>
          <w:szCs w:val="24"/>
        </w:rPr>
      </w:pPr>
      <w:ins w:id="6" w:author="Ryan Michael-Giovanni Cummings" w:date="2024-11-04T14:31:00Z" w16du:dateUtc="2024-11-04T22:31:00Z">
        <w:r w:rsidRPr="000E1FAF">
          <w:rPr>
            <w:rFonts w:ascii="Times New Roman" w:hAnsi="Times New Roman" w:cs="Times New Roman"/>
            <w:b/>
            <w:bCs/>
            <w:sz w:val="24"/>
            <w:szCs w:val="24"/>
          </w:rPr>
          <w:t>CC:</w:t>
        </w:r>
        <w:r w:rsidRPr="000E1FAF">
          <w:rPr>
            <w:rFonts w:ascii="Times New Roman" w:hAnsi="Times New Roman" w:cs="Times New Roman"/>
            <w:sz w:val="24"/>
            <w:szCs w:val="24"/>
          </w:rPr>
          <w:t xml:space="preserve"> Ryan Cummings and Neale Mahoney</w:t>
        </w:r>
      </w:ins>
    </w:p>
    <w:p w14:paraId="347B63DC" w14:textId="77777777" w:rsidR="000E1FAF" w:rsidRPr="000E1FAF" w:rsidRDefault="000E1FAF" w:rsidP="000E1FAF">
      <w:pPr>
        <w:spacing w:after="0"/>
        <w:rPr>
          <w:ins w:id="7" w:author="Ryan Michael-Giovanni Cummings" w:date="2024-11-04T14:31:00Z" w16du:dateUtc="2024-11-04T22:31:00Z"/>
          <w:rFonts w:ascii="Times New Roman" w:hAnsi="Times New Roman" w:cs="Times New Roman"/>
          <w:sz w:val="24"/>
          <w:szCs w:val="24"/>
        </w:rPr>
      </w:pPr>
      <w:ins w:id="8" w:author="Ryan Michael-Giovanni Cummings" w:date="2024-11-04T14:31:00Z" w16du:dateUtc="2024-11-04T22:31:00Z">
        <w:r w:rsidRPr="000E1FAF">
          <w:rPr>
            <w:rFonts w:ascii="Times New Roman" w:hAnsi="Times New Roman" w:cs="Times New Roman"/>
            <w:b/>
            <w:bCs/>
            <w:sz w:val="24"/>
            <w:szCs w:val="24"/>
          </w:rPr>
          <w:t>Date:</w:t>
        </w:r>
        <w:r w:rsidRPr="000E1FAF">
          <w:rPr>
            <w:rFonts w:ascii="Times New Roman" w:hAnsi="Times New Roman" w:cs="Times New Roman"/>
            <w:sz w:val="24"/>
            <w:szCs w:val="24"/>
          </w:rPr>
          <w:t xml:space="preserve"> XX</w:t>
        </w:r>
      </w:ins>
    </w:p>
    <w:p w14:paraId="79D1E7D5" w14:textId="7BE7D45B" w:rsidR="00002435" w:rsidRPr="00F809A3" w:rsidDel="000E1FAF" w:rsidRDefault="000E1FAF" w:rsidP="000E1FAF">
      <w:pPr>
        <w:spacing w:after="0"/>
        <w:rPr>
          <w:del w:id="9" w:author="Ryan Michael-Giovanni Cummings" w:date="2024-11-04T14:30:00Z" w16du:dateUtc="2024-11-04T22:30:00Z"/>
          <w:rFonts w:ascii="Times New Roman" w:hAnsi="Times New Roman" w:cs="Times New Roman"/>
          <w:b/>
          <w:bCs/>
          <w:sz w:val="24"/>
          <w:szCs w:val="24"/>
        </w:rPr>
      </w:pPr>
      <w:ins w:id="10" w:author="Ryan Michael-Giovanni Cummings" w:date="2024-11-04T14:31:00Z" w16du:dateUtc="2024-11-04T22:31:00Z">
        <w:r w:rsidRPr="000E1FAF">
          <w:rPr>
            <w:rFonts w:ascii="Times New Roman" w:hAnsi="Times New Roman" w:cs="Times New Roman"/>
            <w:b/>
            <w:bCs/>
            <w:sz w:val="24"/>
            <w:szCs w:val="24"/>
          </w:rPr>
          <w:t>Subject:</w:t>
        </w:r>
        <w:r w:rsidRPr="000E1FAF">
          <w:rPr>
            <w:rFonts w:ascii="Times New Roman" w:hAnsi="Times New Roman" w:cs="Times New Roman"/>
            <w:sz w:val="24"/>
            <w:szCs w:val="24"/>
          </w:rPr>
          <w:t xml:space="preserve"> Analysis of Retailer and Refiner </w:t>
        </w:r>
      </w:ins>
      <w:ins w:id="11" w:author="Ryan Michael-Giovanni Cummings" w:date="2024-11-04T14:32:00Z" w16du:dateUtc="2024-11-04T22:32:00Z">
        <w:r w:rsidRPr="000E1FAF">
          <w:rPr>
            <w:rFonts w:ascii="Times New Roman" w:hAnsi="Times New Roman" w:cs="Times New Roman"/>
            <w:sz w:val="24"/>
            <w:szCs w:val="24"/>
          </w:rPr>
          <w:t xml:space="preserve">margins in relation to the </w:t>
        </w:r>
        <w:proofErr w:type="spellStart"/>
        <w:r w:rsidRPr="000E1FAF">
          <w:rPr>
            <w:rFonts w:ascii="Times New Roman" w:hAnsi="Times New Roman" w:cs="Times New Roman"/>
            <w:sz w:val="24"/>
            <w:szCs w:val="24"/>
          </w:rPr>
          <w:t>MGS</w:t>
        </w:r>
      </w:ins>
      <w:del w:id="12" w:author="Ryan Michael-Giovanni Cummings" w:date="2024-11-04T14:30:00Z" w16du:dateUtc="2024-11-04T22:30:00Z">
        <w:r w:rsidR="00425158" w:rsidRPr="000E1FAF" w:rsidDel="000E1FAF">
          <w:rPr>
            <w:rFonts w:ascii="Times New Roman" w:hAnsi="Times New Roman" w:cs="Times New Roman"/>
            <w:sz w:val="24"/>
            <w:szCs w:val="24"/>
          </w:rPr>
          <w:delText>Rack Pricing</w:delText>
        </w:r>
        <w:r w:rsidR="00425158" w:rsidRPr="00F809A3" w:rsidDel="000E1FAF">
          <w:rPr>
            <w:rFonts w:ascii="Times New Roman" w:hAnsi="Times New Roman" w:cs="Times New Roman"/>
            <w:b/>
            <w:bCs/>
            <w:sz w:val="24"/>
            <w:szCs w:val="24"/>
          </w:rPr>
          <w:delText xml:space="preserve"> Memo</w:delText>
        </w:r>
      </w:del>
    </w:p>
    <w:p w14:paraId="1375F5C4" w14:textId="47DA764A" w:rsidR="00425158" w:rsidRPr="00F809A3" w:rsidRDefault="00425158">
      <w:pPr>
        <w:rPr>
          <w:rFonts w:ascii="Times New Roman" w:hAnsi="Times New Roman" w:cs="Times New Roman"/>
          <w:sz w:val="24"/>
          <w:szCs w:val="24"/>
        </w:rPr>
      </w:pPr>
      <w:del w:id="13" w:author="Ryan Michael-Giovanni Cummings" w:date="2024-11-04T14:32:00Z" w16du:dateUtc="2024-11-04T22:32:00Z">
        <w:r w:rsidRPr="00F809A3" w:rsidDel="000E1FAF">
          <w:rPr>
            <w:rFonts w:ascii="Times New Roman" w:hAnsi="Times New Roman" w:cs="Times New Roman"/>
            <w:sz w:val="24"/>
            <w:szCs w:val="24"/>
          </w:rPr>
          <w:delText>In this memo</w:delText>
        </w:r>
      </w:del>
      <w:ins w:id="14" w:author="Ryan Michael-Giovanni Cummings" w:date="2024-11-04T14:32:00Z" w16du:dateUtc="2024-11-04T22:32:00Z">
        <w:r w:rsidR="000E1FAF">
          <w:rPr>
            <w:rFonts w:ascii="Times New Roman" w:hAnsi="Times New Roman" w:cs="Times New Roman"/>
            <w:sz w:val="24"/>
            <w:szCs w:val="24"/>
          </w:rPr>
          <w:t>This</w:t>
        </w:r>
        <w:proofErr w:type="spellEnd"/>
        <w:r w:rsidR="000E1FAF">
          <w:rPr>
            <w:rFonts w:ascii="Times New Roman" w:hAnsi="Times New Roman" w:cs="Times New Roman"/>
            <w:sz w:val="24"/>
            <w:szCs w:val="24"/>
          </w:rPr>
          <w:t xml:space="preserve"> memo provides an analysis of refiner and retailer margins based off </w:t>
        </w:r>
      </w:ins>
      <w:del w:id="15" w:author="Ryan Michael-Giovanni Cummings" w:date="2024-11-04T14:32:00Z" w16du:dateUtc="2024-11-04T22:32:00Z">
        <w:r w:rsidRPr="00F809A3" w:rsidDel="000E1FAF">
          <w:rPr>
            <w:rFonts w:ascii="Times New Roman" w:hAnsi="Times New Roman" w:cs="Times New Roman"/>
            <w:sz w:val="24"/>
            <w:szCs w:val="24"/>
          </w:rPr>
          <w:delText xml:space="preserve">, I summarize the preliminary findings of our </w:delText>
        </w:r>
      </w:del>
      <w:del w:id="16" w:author="Ryan Michael-Giovanni Cummings" w:date="2024-11-04T14:36:00Z" w16du:dateUtc="2024-11-04T22:36:00Z">
        <w:r w:rsidRPr="00F809A3" w:rsidDel="000E1FAF">
          <w:rPr>
            <w:rFonts w:ascii="Times New Roman" w:hAnsi="Times New Roman" w:cs="Times New Roman"/>
            <w:sz w:val="24"/>
            <w:szCs w:val="24"/>
          </w:rPr>
          <w:delText xml:space="preserve">analysis using </w:delText>
        </w:r>
      </w:del>
      <w:r w:rsidRPr="00F809A3">
        <w:rPr>
          <w:rFonts w:ascii="Times New Roman" w:hAnsi="Times New Roman" w:cs="Times New Roman"/>
          <w:sz w:val="24"/>
          <w:szCs w:val="24"/>
        </w:rPr>
        <w:t xml:space="preserve">rack pricing data from </w:t>
      </w:r>
      <w:ins w:id="17" w:author="Ryan Michael-Giovanni Cummings" w:date="2024-11-04T14:36:00Z" w16du:dateUtc="2024-11-04T22:36:00Z">
        <w:r w:rsidR="000E1FAF">
          <w:rPr>
            <w:rFonts w:ascii="Times New Roman" w:hAnsi="Times New Roman" w:cs="Times New Roman"/>
            <w:sz w:val="24"/>
            <w:szCs w:val="24"/>
          </w:rPr>
          <w:t xml:space="preserve">the commercial data providers </w:t>
        </w:r>
      </w:ins>
      <w:r w:rsidRPr="00F809A3">
        <w:rPr>
          <w:rFonts w:ascii="Times New Roman" w:hAnsi="Times New Roman" w:cs="Times New Roman"/>
          <w:sz w:val="24"/>
          <w:szCs w:val="24"/>
        </w:rPr>
        <w:t xml:space="preserve">DTN and OPIS. </w:t>
      </w:r>
      <w:r w:rsidR="00D73A37" w:rsidRPr="00F809A3">
        <w:rPr>
          <w:rFonts w:ascii="Times New Roman" w:hAnsi="Times New Roman" w:cs="Times New Roman"/>
          <w:sz w:val="24"/>
          <w:szCs w:val="24"/>
        </w:rPr>
        <w:t xml:space="preserve">These lead to the following conclusions: </w:t>
      </w:r>
    </w:p>
    <w:p w14:paraId="617EF663" w14:textId="22FDD6A9" w:rsidR="000E1FAF" w:rsidRDefault="000E1FAF" w:rsidP="00D73A37">
      <w:pPr>
        <w:pStyle w:val="ListParagraph"/>
        <w:numPr>
          <w:ilvl w:val="0"/>
          <w:numId w:val="1"/>
        </w:numPr>
        <w:rPr>
          <w:ins w:id="18" w:author="Ryan Michael-Giovanni Cummings" w:date="2024-11-04T14:32:00Z" w16du:dateUtc="2024-11-04T22:32:00Z"/>
          <w:rFonts w:ascii="Times New Roman" w:hAnsi="Times New Roman" w:cs="Times New Roman"/>
          <w:sz w:val="24"/>
          <w:szCs w:val="24"/>
        </w:rPr>
      </w:pPr>
      <w:ins w:id="19" w:author="Ryan Michael-Giovanni Cummings" w:date="2024-11-04T14:32:00Z" w16du:dateUtc="2024-11-04T22:32:00Z">
        <w:r>
          <w:rPr>
            <w:rFonts w:ascii="Times New Roman" w:hAnsi="Times New Roman" w:cs="Times New Roman"/>
            <w:sz w:val="24"/>
            <w:szCs w:val="24"/>
          </w:rPr>
          <w:t xml:space="preserve">Using the commercial data, </w:t>
        </w:r>
      </w:ins>
      <w:ins w:id="20" w:author="Ryan Michael-Giovanni Cummings" w:date="2024-11-04T14:33:00Z" w16du:dateUtc="2024-11-04T22:33:00Z">
        <w:r>
          <w:rPr>
            <w:rFonts w:ascii="Times New Roman" w:hAnsi="Times New Roman" w:cs="Times New Roman"/>
            <w:sz w:val="24"/>
            <w:szCs w:val="24"/>
          </w:rPr>
          <w:t xml:space="preserve">we reconstruct the MGS </w:t>
        </w:r>
      </w:ins>
      <w:ins w:id="21" w:author="Ryan Michael-Giovanni Cummings" w:date="2024-11-04T14:34:00Z" w16du:dateUtc="2024-11-04T22:34:00Z">
        <w:r>
          <w:rPr>
            <w:rFonts w:ascii="Times New Roman" w:hAnsi="Times New Roman" w:cs="Times New Roman"/>
            <w:sz w:val="24"/>
            <w:szCs w:val="24"/>
          </w:rPr>
          <w:t xml:space="preserve">using the same methodology as Borenstein (2017) </w:t>
        </w:r>
      </w:ins>
      <w:ins w:id="22" w:author="Ryan Michael-Giovanni Cummings" w:date="2024-11-04T14:33:00Z" w16du:dateUtc="2024-11-04T22:33:00Z">
        <w:r>
          <w:rPr>
            <w:rFonts w:ascii="Times New Roman" w:hAnsi="Times New Roman" w:cs="Times New Roman"/>
            <w:sz w:val="24"/>
            <w:szCs w:val="24"/>
          </w:rPr>
          <w:t xml:space="preserve">and find </w:t>
        </w:r>
      </w:ins>
      <w:ins w:id="23" w:author="Ryan Michael-Giovanni Cummings" w:date="2024-11-04T14:36:00Z" w16du:dateUtc="2024-11-04T22:36:00Z">
        <w:r>
          <w:rPr>
            <w:rFonts w:ascii="Times New Roman" w:hAnsi="Times New Roman" w:cs="Times New Roman"/>
            <w:sz w:val="24"/>
            <w:szCs w:val="24"/>
          </w:rPr>
          <w:t xml:space="preserve">the results are </w:t>
        </w:r>
      </w:ins>
      <w:ins w:id="24" w:author="Ryan Michael-Giovanni Cummings" w:date="2024-11-04T14:37:00Z" w16du:dateUtc="2024-11-04T22:37:00Z">
        <w:r>
          <w:rPr>
            <w:rFonts w:ascii="Times New Roman" w:hAnsi="Times New Roman" w:cs="Times New Roman"/>
            <w:sz w:val="24"/>
            <w:szCs w:val="24"/>
          </w:rPr>
          <w:t xml:space="preserve">largely identical to calculating the </w:t>
        </w:r>
      </w:ins>
      <w:ins w:id="25" w:author="Ryan Michael-Giovanni Cummings" w:date="2024-11-04T14:34:00Z" w16du:dateUtc="2024-11-04T22:34:00Z">
        <w:r>
          <w:rPr>
            <w:rFonts w:ascii="Times New Roman" w:hAnsi="Times New Roman" w:cs="Times New Roman"/>
            <w:sz w:val="24"/>
            <w:szCs w:val="24"/>
          </w:rPr>
          <w:t>MGS using the publicly available data</w:t>
        </w:r>
      </w:ins>
      <w:ins w:id="26" w:author="Ryan Michael-Giovanni Cummings" w:date="2024-11-04T14:35:00Z" w16du:dateUtc="2024-11-04T22:35:00Z">
        <w:r>
          <w:rPr>
            <w:rFonts w:ascii="Times New Roman" w:hAnsi="Times New Roman" w:cs="Times New Roman"/>
            <w:sz w:val="24"/>
            <w:szCs w:val="24"/>
          </w:rPr>
          <w:t xml:space="preserve">. </w:t>
        </w:r>
      </w:ins>
    </w:p>
    <w:p w14:paraId="68C5268D" w14:textId="3A40C2D3" w:rsidR="00D73A37" w:rsidRPr="00F809A3" w:rsidRDefault="00D73A37" w:rsidP="00D73A37">
      <w:pPr>
        <w:pStyle w:val="ListParagraph"/>
        <w:numPr>
          <w:ilvl w:val="0"/>
          <w:numId w:val="1"/>
        </w:numPr>
        <w:rPr>
          <w:rFonts w:ascii="Times New Roman" w:hAnsi="Times New Roman" w:cs="Times New Roman"/>
          <w:sz w:val="24"/>
          <w:szCs w:val="24"/>
        </w:rPr>
      </w:pPr>
      <w:r w:rsidRPr="00F809A3">
        <w:rPr>
          <w:rFonts w:ascii="Times New Roman" w:hAnsi="Times New Roman" w:cs="Times New Roman"/>
          <w:sz w:val="24"/>
          <w:szCs w:val="24"/>
        </w:rPr>
        <w:t xml:space="preserve">The CA Mystery Gas Surcharge (MGS) appears to be generated between the </w:t>
      </w:r>
      <w:r w:rsidRPr="008849B7">
        <w:rPr>
          <w:rFonts w:ascii="Times New Roman" w:hAnsi="Times New Roman" w:cs="Times New Roman"/>
          <w:b/>
          <w:bCs/>
          <w:sz w:val="24"/>
          <w:szCs w:val="24"/>
          <w:rPrChange w:id="27" w:author="Ryan Michael-Giovanni Cummings" w:date="2024-11-04T14:08:00Z" w16du:dateUtc="2024-11-04T22:08:00Z">
            <w:rPr>
              <w:rFonts w:ascii="Times New Roman" w:hAnsi="Times New Roman" w:cs="Times New Roman"/>
              <w:sz w:val="24"/>
              <w:szCs w:val="24"/>
            </w:rPr>
          </w:rPrChange>
        </w:rPr>
        <w:t>spot and rack markets</w:t>
      </w:r>
      <w:r w:rsidRPr="00F809A3">
        <w:rPr>
          <w:rFonts w:ascii="Times New Roman" w:hAnsi="Times New Roman" w:cs="Times New Roman"/>
          <w:sz w:val="24"/>
          <w:szCs w:val="24"/>
        </w:rPr>
        <w:t xml:space="preserve">, </w:t>
      </w:r>
      <w:r w:rsidRPr="00F809A3">
        <w:rPr>
          <w:rFonts w:ascii="Times New Roman" w:hAnsi="Times New Roman" w:cs="Times New Roman"/>
          <w:i/>
          <w:iCs/>
          <w:sz w:val="24"/>
          <w:szCs w:val="24"/>
        </w:rPr>
        <w:t xml:space="preserve">not </w:t>
      </w:r>
      <w:r w:rsidRPr="00F809A3">
        <w:rPr>
          <w:rFonts w:ascii="Times New Roman" w:hAnsi="Times New Roman" w:cs="Times New Roman"/>
          <w:sz w:val="24"/>
          <w:szCs w:val="24"/>
        </w:rPr>
        <w:t xml:space="preserve">between the rack and retail markets. This would suggest </w:t>
      </w:r>
      <w:r w:rsidR="00F84A64" w:rsidRPr="00F809A3">
        <w:rPr>
          <w:rFonts w:ascii="Times New Roman" w:hAnsi="Times New Roman" w:cs="Times New Roman"/>
          <w:sz w:val="24"/>
          <w:szCs w:val="24"/>
        </w:rPr>
        <w:t xml:space="preserve">the MGS is </w:t>
      </w:r>
      <w:r w:rsidR="00802A51" w:rsidRPr="00F809A3">
        <w:rPr>
          <w:rFonts w:ascii="Times New Roman" w:hAnsi="Times New Roman" w:cs="Times New Roman"/>
          <w:sz w:val="24"/>
          <w:szCs w:val="24"/>
        </w:rPr>
        <w:t xml:space="preserve">associated with </w:t>
      </w:r>
      <w:r w:rsidR="00802A51" w:rsidRPr="00F809A3">
        <w:rPr>
          <w:rFonts w:ascii="Times New Roman" w:hAnsi="Times New Roman" w:cs="Times New Roman"/>
          <w:i/>
          <w:iCs/>
          <w:sz w:val="24"/>
          <w:szCs w:val="24"/>
        </w:rPr>
        <w:t>refiner</w:t>
      </w:r>
      <w:r w:rsidR="00802A51" w:rsidRPr="00F809A3">
        <w:rPr>
          <w:rFonts w:ascii="Times New Roman" w:hAnsi="Times New Roman" w:cs="Times New Roman"/>
          <w:sz w:val="24"/>
          <w:szCs w:val="24"/>
        </w:rPr>
        <w:t xml:space="preserve">, not </w:t>
      </w:r>
      <w:r w:rsidR="00802A51" w:rsidRPr="00F809A3">
        <w:rPr>
          <w:rFonts w:ascii="Times New Roman" w:hAnsi="Times New Roman" w:cs="Times New Roman"/>
          <w:i/>
          <w:iCs/>
          <w:sz w:val="24"/>
          <w:szCs w:val="24"/>
        </w:rPr>
        <w:t xml:space="preserve">retailer </w:t>
      </w:r>
      <w:r w:rsidR="00802A51" w:rsidRPr="00F809A3">
        <w:rPr>
          <w:rFonts w:ascii="Times New Roman" w:hAnsi="Times New Roman" w:cs="Times New Roman"/>
          <w:sz w:val="24"/>
          <w:szCs w:val="24"/>
        </w:rPr>
        <w:t xml:space="preserve">margins. </w:t>
      </w:r>
    </w:p>
    <w:p w14:paraId="4163582D" w14:textId="717349E1" w:rsidR="00802A51" w:rsidRPr="00F809A3" w:rsidRDefault="00B6401A" w:rsidP="00D73A37">
      <w:pPr>
        <w:pStyle w:val="ListParagraph"/>
        <w:numPr>
          <w:ilvl w:val="0"/>
          <w:numId w:val="1"/>
        </w:numPr>
        <w:rPr>
          <w:rFonts w:ascii="Times New Roman" w:hAnsi="Times New Roman" w:cs="Times New Roman"/>
          <w:sz w:val="24"/>
          <w:szCs w:val="24"/>
        </w:rPr>
      </w:pPr>
      <w:r w:rsidRPr="00F809A3">
        <w:rPr>
          <w:rFonts w:ascii="Times New Roman" w:hAnsi="Times New Roman" w:cs="Times New Roman"/>
          <w:sz w:val="24"/>
          <w:szCs w:val="24"/>
        </w:rPr>
        <w:t>Since approximately the date of the Torrance Refinery Fire in February 2015,</w:t>
      </w:r>
      <w:r w:rsidR="002121C7" w:rsidRPr="00F809A3">
        <w:rPr>
          <w:rFonts w:ascii="Times New Roman" w:hAnsi="Times New Roman" w:cs="Times New Roman"/>
          <w:sz w:val="24"/>
          <w:szCs w:val="24"/>
        </w:rPr>
        <w:t xml:space="preserve"> there</w:t>
      </w:r>
      <w:r w:rsidR="000B0A66" w:rsidRPr="00F809A3">
        <w:rPr>
          <w:rFonts w:ascii="Times New Roman" w:hAnsi="Times New Roman" w:cs="Times New Roman"/>
          <w:sz w:val="24"/>
          <w:szCs w:val="24"/>
        </w:rPr>
        <w:t xml:space="preserve"> is an increasing </w:t>
      </w:r>
      <w:r w:rsidR="005F7AC2" w:rsidRPr="00F809A3">
        <w:rPr>
          <w:rFonts w:ascii="Times New Roman" w:hAnsi="Times New Roman" w:cs="Times New Roman"/>
          <w:sz w:val="24"/>
          <w:szCs w:val="24"/>
        </w:rPr>
        <w:t>gap between branded and unbranded rack prices</w:t>
      </w:r>
      <w:r w:rsidR="00BE3CC4" w:rsidRPr="00F809A3">
        <w:rPr>
          <w:rFonts w:ascii="Times New Roman" w:hAnsi="Times New Roman" w:cs="Times New Roman"/>
          <w:sz w:val="24"/>
          <w:szCs w:val="24"/>
        </w:rPr>
        <w:t>.</w:t>
      </w:r>
      <w:ins w:id="28" w:author="Ryan Michael-Giovanni Cummings" w:date="2024-11-04T14:10:00Z" w16du:dateUtc="2024-11-04T22:10:00Z">
        <w:r w:rsidR="008849B7" w:rsidRPr="008849B7">
          <w:rPr>
            <w:rFonts w:ascii="Times New Roman" w:hAnsi="Times New Roman" w:cs="Times New Roman"/>
            <w:sz w:val="24"/>
            <w:szCs w:val="24"/>
          </w:rPr>
          <w:t xml:space="preserve"> </w:t>
        </w:r>
        <w:r w:rsidR="008849B7">
          <w:rPr>
            <w:rFonts w:ascii="Times New Roman" w:hAnsi="Times New Roman" w:cs="Times New Roman"/>
            <w:sz w:val="24"/>
            <w:szCs w:val="24"/>
          </w:rPr>
          <w:t xml:space="preserve">We believe this likely </w:t>
        </w:r>
      </w:ins>
      <w:ins w:id="29" w:author="Ryan Michael-Giovanni Cummings" w:date="2024-11-04T14:14:00Z" w16du:dateUtc="2024-11-04T22:14:00Z">
        <w:r w:rsidR="008849B7">
          <w:rPr>
            <w:rFonts w:ascii="Times New Roman" w:hAnsi="Times New Roman" w:cs="Times New Roman"/>
            <w:sz w:val="24"/>
            <w:szCs w:val="24"/>
          </w:rPr>
          <w:t xml:space="preserve">reflects market power in the </w:t>
        </w:r>
      </w:ins>
      <w:ins w:id="30" w:author="Ryan Michael-Giovanni Cummings" w:date="2024-11-04T14:10:00Z" w16du:dateUtc="2024-11-04T22:10:00Z">
        <w:r w:rsidR="008849B7">
          <w:rPr>
            <w:rFonts w:ascii="Times New Roman" w:hAnsi="Times New Roman" w:cs="Times New Roman"/>
            <w:sz w:val="24"/>
            <w:szCs w:val="24"/>
          </w:rPr>
          <w:t xml:space="preserve">distribution component of the supply chain, with branded, Dealer </w:t>
        </w:r>
        <w:proofErr w:type="spellStart"/>
        <w:r w:rsidR="008849B7">
          <w:rPr>
            <w:rFonts w:ascii="Times New Roman" w:hAnsi="Times New Roman" w:cs="Times New Roman"/>
            <w:sz w:val="24"/>
            <w:szCs w:val="24"/>
          </w:rPr>
          <w:t>Tankwagon</w:t>
        </w:r>
        <w:proofErr w:type="spellEnd"/>
        <w:r w:rsidR="008849B7">
          <w:rPr>
            <w:rFonts w:ascii="Times New Roman" w:hAnsi="Times New Roman" w:cs="Times New Roman"/>
            <w:sz w:val="24"/>
            <w:szCs w:val="24"/>
          </w:rPr>
          <w:t xml:space="preserve"> (“DTW”) prices </w:t>
        </w:r>
      </w:ins>
      <w:ins w:id="31" w:author="Ryan Michael-Giovanni Cummings" w:date="2024-11-04T14:14:00Z" w16du:dateUtc="2024-11-04T22:14:00Z">
        <w:r w:rsidR="008849B7">
          <w:rPr>
            <w:rFonts w:ascii="Times New Roman" w:hAnsi="Times New Roman" w:cs="Times New Roman"/>
            <w:sz w:val="24"/>
            <w:szCs w:val="24"/>
          </w:rPr>
          <w:t xml:space="preserve">resulting in higher </w:t>
        </w:r>
      </w:ins>
      <w:ins w:id="32" w:author="Ryan Michael-Giovanni Cummings" w:date="2024-11-04T14:15:00Z" w16du:dateUtc="2024-11-04T22:15:00Z">
        <w:r w:rsidR="008849B7">
          <w:rPr>
            <w:rFonts w:ascii="Times New Roman" w:hAnsi="Times New Roman" w:cs="Times New Roman"/>
            <w:sz w:val="24"/>
            <w:szCs w:val="24"/>
          </w:rPr>
          <w:t>costs for retailers, which is reflected in higher retail prices</w:t>
        </w:r>
      </w:ins>
      <w:ins w:id="33" w:author="Ryan Michael-Giovanni Cummings" w:date="2024-11-04T14:10:00Z" w16du:dateUtc="2024-11-04T22:10:00Z">
        <w:r w:rsidR="008849B7">
          <w:rPr>
            <w:rFonts w:ascii="Times New Roman" w:hAnsi="Times New Roman" w:cs="Times New Roman"/>
            <w:sz w:val="24"/>
            <w:szCs w:val="24"/>
          </w:rPr>
          <w:t>.</w:t>
        </w:r>
      </w:ins>
    </w:p>
    <w:p w14:paraId="180932A9" w14:textId="33330F34" w:rsidR="000E1FAF" w:rsidRDefault="000E1FAF" w:rsidP="008C36FA">
      <w:pPr>
        <w:rPr>
          <w:ins w:id="34" w:author="Ryan Michael-Giovanni Cummings" w:date="2024-11-04T14:37:00Z" w16du:dateUtc="2024-11-04T22:37:00Z"/>
          <w:rFonts w:ascii="Times New Roman" w:hAnsi="Times New Roman" w:cs="Times New Roman"/>
          <w:b/>
          <w:bCs/>
          <w:sz w:val="24"/>
          <w:szCs w:val="24"/>
        </w:rPr>
      </w:pPr>
      <w:commentRangeStart w:id="35"/>
      <w:ins w:id="36" w:author="Ryan Michael-Giovanni Cummings" w:date="2024-11-04T14:37:00Z" w16du:dateUtc="2024-11-04T22:37:00Z">
        <w:r>
          <w:rPr>
            <w:rFonts w:ascii="Times New Roman" w:hAnsi="Times New Roman" w:cs="Times New Roman"/>
            <w:b/>
            <w:bCs/>
            <w:sz w:val="24"/>
            <w:szCs w:val="24"/>
          </w:rPr>
          <w:t>MGS calculation</w:t>
        </w:r>
      </w:ins>
      <w:commentRangeEnd w:id="35"/>
      <w:ins w:id="37" w:author="Ryan Michael-Giovanni Cummings" w:date="2024-11-04T14:38:00Z" w16du:dateUtc="2024-11-04T22:38:00Z">
        <w:r>
          <w:rPr>
            <w:rStyle w:val="CommentReference"/>
          </w:rPr>
          <w:commentReference w:id="35"/>
        </w:r>
      </w:ins>
    </w:p>
    <w:p w14:paraId="10B1B560" w14:textId="0C1EE378" w:rsidR="008C36FA" w:rsidRPr="00F809A3" w:rsidRDefault="00C21610" w:rsidP="008C36FA">
      <w:pPr>
        <w:rPr>
          <w:rFonts w:ascii="Times New Roman" w:hAnsi="Times New Roman" w:cs="Times New Roman"/>
          <w:b/>
          <w:bCs/>
          <w:sz w:val="24"/>
          <w:szCs w:val="24"/>
        </w:rPr>
      </w:pPr>
      <w:r w:rsidRPr="00F809A3">
        <w:rPr>
          <w:rFonts w:ascii="Times New Roman" w:hAnsi="Times New Roman" w:cs="Times New Roman"/>
          <w:b/>
          <w:bCs/>
          <w:sz w:val="24"/>
          <w:szCs w:val="24"/>
        </w:rPr>
        <w:t>Rack – Spot Differential</w:t>
      </w:r>
    </w:p>
    <w:p w14:paraId="23CFBE97" w14:textId="02D29C71" w:rsidR="00C21610" w:rsidRDefault="00654E0A" w:rsidP="008C36FA">
      <w:pPr>
        <w:rPr>
          <w:rFonts w:ascii="Times New Roman" w:hAnsi="Times New Roman" w:cs="Times New Roman"/>
          <w:sz w:val="24"/>
          <w:szCs w:val="24"/>
        </w:rPr>
      </w:pPr>
      <w:r w:rsidRPr="00F809A3">
        <w:rPr>
          <w:rFonts w:ascii="Times New Roman" w:hAnsi="Times New Roman" w:cs="Times New Roman"/>
          <w:sz w:val="24"/>
          <w:szCs w:val="24"/>
        </w:rPr>
        <w:t xml:space="preserve">With rack prices, a natural place to start is comparing </w:t>
      </w:r>
      <w:r w:rsidR="00B737B4" w:rsidRPr="00F809A3">
        <w:rPr>
          <w:rFonts w:ascii="Times New Roman" w:hAnsi="Times New Roman" w:cs="Times New Roman"/>
          <w:sz w:val="24"/>
          <w:szCs w:val="24"/>
        </w:rPr>
        <w:t xml:space="preserve">rack </w:t>
      </w:r>
      <w:r w:rsidR="00320908" w:rsidRPr="00F809A3">
        <w:rPr>
          <w:rFonts w:ascii="Times New Roman" w:hAnsi="Times New Roman" w:cs="Times New Roman"/>
          <w:sz w:val="24"/>
          <w:szCs w:val="24"/>
        </w:rPr>
        <w:t xml:space="preserve">prices to spot prices. </w:t>
      </w:r>
      <w:r w:rsidR="00BC38C0" w:rsidRPr="00F809A3">
        <w:rPr>
          <w:rFonts w:ascii="Times New Roman" w:hAnsi="Times New Roman" w:cs="Times New Roman"/>
          <w:sz w:val="24"/>
          <w:szCs w:val="24"/>
        </w:rPr>
        <w:t>Recall that refiners consider spot prices ‘</w:t>
      </w:r>
      <w:r w:rsidR="003938D4">
        <w:rPr>
          <w:rFonts w:ascii="Times New Roman" w:hAnsi="Times New Roman" w:cs="Times New Roman"/>
          <w:sz w:val="24"/>
          <w:szCs w:val="24"/>
        </w:rPr>
        <w:t xml:space="preserve">spot </w:t>
      </w:r>
      <w:r w:rsidR="00BC38C0" w:rsidRPr="00F809A3">
        <w:rPr>
          <w:rFonts w:ascii="Times New Roman" w:hAnsi="Times New Roman" w:cs="Times New Roman"/>
          <w:sz w:val="24"/>
          <w:szCs w:val="24"/>
        </w:rPr>
        <w:t>replacement</w:t>
      </w:r>
      <w:r w:rsidR="004D7CF1">
        <w:rPr>
          <w:rFonts w:ascii="Times New Roman" w:hAnsi="Times New Roman" w:cs="Times New Roman"/>
          <w:sz w:val="24"/>
          <w:szCs w:val="24"/>
        </w:rPr>
        <w:t xml:space="preserve"> costs</w:t>
      </w:r>
      <w:r w:rsidR="00BC38C0" w:rsidRPr="00F809A3">
        <w:rPr>
          <w:rFonts w:ascii="Times New Roman" w:hAnsi="Times New Roman" w:cs="Times New Roman"/>
          <w:sz w:val="24"/>
          <w:szCs w:val="24"/>
        </w:rPr>
        <w:t>’</w:t>
      </w:r>
      <w:r w:rsidR="00167522" w:rsidRPr="00F809A3">
        <w:rPr>
          <w:rFonts w:ascii="Times New Roman" w:hAnsi="Times New Roman" w:cs="Times New Roman"/>
          <w:sz w:val="24"/>
          <w:szCs w:val="24"/>
        </w:rPr>
        <w:t xml:space="preserve">, </w:t>
      </w:r>
      <w:r w:rsidR="00A904A7" w:rsidRPr="00F809A3">
        <w:rPr>
          <w:rFonts w:ascii="Times New Roman" w:hAnsi="Times New Roman" w:cs="Times New Roman"/>
          <w:sz w:val="24"/>
          <w:szCs w:val="24"/>
        </w:rPr>
        <w:t xml:space="preserve">or the cost of </w:t>
      </w:r>
      <w:r w:rsidR="00ED3526" w:rsidRPr="00F809A3">
        <w:rPr>
          <w:rFonts w:ascii="Times New Roman" w:hAnsi="Times New Roman" w:cs="Times New Roman"/>
          <w:sz w:val="24"/>
          <w:szCs w:val="24"/>
        </w:rPr>
        <w:t xml:space="preserve">making up for gaps </w:t>
      </w:r>
      <w:r w:rsidR="00E0143C" w:rsidRPr="00F809A3">
        <w:rPr>
          <w:rFonts w:ascii="Times New Roman" w:hAnsi="Times New Roman" w:cs="Times New Roman"/>
          <w:sz w:val="24"/>
          <w:szCs w:val="24"/>
        </w:rPr>
        <w:t>in their rack contracts.</w:t>
      </w:r>
      <w:r w:rsidR="009D39F7" w:rsidRPr="00F809A3">
        <w:rPr>
          <w:rFonts w:ascii="Times New Roman" w:hAnsi="Times New Roman" w:cs="Times New Roman"/>
          <w:sz w:val="24"/>
          <w:szCs w:val="24"/>
        </w:rPr>
        <w:t xml:space="preserve"> </w:t>
      </w:r>
      <w:r w:rsidR="001D3495">
        <w:rPr>
          <w:rFonts w:ascii="Times New Roman" w:hAnsi="Times New Roman" w:cs="Times New Roman"/>
          <w:sz w:val="24"/>
          <w:szCs w:val="24"/>
        </w:rPr>
        <w:t xml:space="preserve">Our intuition is that </w:t>
      </w:r>
      <w:r w:rsidR="00543A9E">
        <w:rPr>
          <w:rFonts w:ascii="Times New Roman" w:hAnsi="Times New Roman" w:cs="Times New Roman"/>
          <w:sz w:val="24"/>
          <w:szCs w:val="24"/>
        </w:rPr>
        <w:t xml:space="preserve">rack prices are more susceptible to refiners’ pricing powers than </w:t>
      </w:r>
      <w:r w:rsidR="00322C49">
        <w:rPr>
          <w:rFonts w:ascii="Times New Roman" w:hAnsi="Times New Roman" w:cs="Times New Roman"/>
          <w:sz w:val="24"/>
          <w:szCs w:val="24"/>
        </w:rPr>
        <w:t xml:space="preserve">spot prices. </w:t>
      </w:r>
      <w:r w:rsidR="00F809A3">
        <w:rPr>
          <w:rFonts w:ascii="Times New Roman" w:hAnsi="Times New Roman" w:cs="Times New Roman"/>
          <w:sz w:val="24"/>
          <w:szCs w:val="24"/>
        </w:rPr>
        <w:t xml:space="preserve">Below I </w:t>
      </w:r>
      <w:r w:rsidR="007458EA">
        <w:rPr>
          <w:rFonts w:ascii="Times New Roman" w:hAnsi="Times New Roman" w:cs="Times New Roman"/>
          <w:sz w:val="24"/>
          <w:szCs w:val="24"/>
        </w:rPr>
        <w:t xml:space="preserve">have plotted the </w:t>
      </w:r>
      <w:r w:rsidR="006638BE">
        <w:rPr>
          <w:rFonts w:ascii="Times New Roman" w:hAnsi="Times New Roman" w:cs="Times New Roman"/>
          <w:sz w:val="24"/>
          <w:szCs w:val="24"/>
        </w:rPr>
        <w:t xml:space="preserve">real </w:t>
      </w:r>
      <w:r w:rsidR="007458EA">
        <w:rPr>
          <w:rFonts w:ascii="Times New Roman" w:hAnsi="Times New Roman" w:cs="Times New Roman"/>
          <w:sz w:val="24"/>
          <w:szCs w:val="24"/>
        </w:rPr>
        <w:t xml:space="preserve">difference </w:t>
      </w:r>
      <w:r w:rsidR="00D57255">
        <w:rPr>
          <w:rFonts w:ascii="Times New Roman" w:hAnsi="Times New Roman" w:cs="Times New Roman"/>
          <w:sz w:val="24"/>
          <w:szCs w:val="24"/>
        </w:rPr>
        <w:t>(</w:t>
      </w:r>
      <w:r w:rsidR="00503F60">
        <w:rPr>
          <w:rFonts w:ascii="Times New Roman" w:hAnsi="Times New Roman" w:cs="Times New Roman"/>
          <w:sz w:val="24"/>
          <w:szCs w:val="24"/>
        </w:rPr>
        <w:t>in March 2023 $)</w:t>
      </w:r>
      <w:r w:rsidR="00791A54">
        <w:rPr>
          <w:rFonts w:ascii="Times New Roman" w:hAnsi="Times New Roman" w:cs="Times New Roman"/>
          <w:sz w:val="24"/>
          <w:szCs w:val="24"/>
        </w:rPr>
        <w:t xml:space="preserve"> between </w:t>
      </w:r>
      <w:r w:rsidR="00501A5A">
        <w:rPr>
          <w:rFonts w:ascii="Times New Roman" w:hAnsi="Times New Roman" w:cs="Times New Roman"/>
          <w:sz w:val="24"/>
          <w:szCs w:val="24"/>
        </w:rPr>
        <w:t xml:space="preserve">rack prices at </w:t>
      </w:r>
      <w:r w:rsidR="00E927AB">
        <w:rPr>
          <w:rFonts w:ascii="Times New Roman" w:hAnsi="Times New Roman" w:cs="Times New Roman"/>
          <w:sz w:val="24"/>
          <w:szCs w:val="24"/>
        </w:rPr>
        <w:t xml:space="preserve">various rack terminals across CA </w:t>
      </w:r>
      <w:r w:rsidR="000C6773">
        <w:rPr>
          <w:rFonts w:ascii="Times New Roman" w:hAnsi="Times New Roman" w:cs="Times New Roman"/>
          <w:sz w:val="24"/>
          <w:szCs w:val="24"/>
        </w:rPr>
        <w:t xml:space="preserve">and </w:t>
      </w:r>
      <w:r w:rsidR="007C445A">
        <w:rPr>
          <w:rFonts w:ascii="Times New Roman" w:hAnsi="Times New Roman" w:cs="Times New Roman"/>
          <w:sz w:val="24"/>
          <w:szCs w:val="24"/>
        </w:rPr>
        <w:t xml:space="preserve">their associated </w:t>
      </w:r>
      <w:r w:rsidR="000E34FF">
        <w:rPr>
          <w:rFonts w:ascii="Times New Roman" w:hAnsi="Times New Roman" w:cs="Times New Roman"/>
          <w:sz w:val="24"/>
          <w:szCs w:val="24"/>
        </w:rPr>
        <w:t>Spot Markets.</w:t>
      </w:r>
      <w:r w:rsidR="00F076EA">
        <w:rPr>
          <w:rStyle w:val="FootnoteReference"/>
          <w:rFonts w:ascii="Times New Roman" w:hAnsi="Times New Roman" w:cs="Times New Roman"/>
          <w:sz w:val="24"/>
          <w:szCs w:val="24"/>
        </w:rPr>
        <w:footnoteReference w:id="1"/>
      </w:r>
    </w:p>
    <w:p w14:paraId="70E75A92" w14:textId="32B9DC53" w:rsidR="006424F8" w:rsidRDefault="001B252C" w:rsidP="008C36FA">
      <w:pPr>
        <w:rPr>
          <w:rFonts w:ascii="Times New Roman" w:hAnsi="Times New Roman" w:cs="Times New Roman"/>
          <w:sz w:val="24"/>
          <w:szCs w:val="24"/>
        </w:rPr>
      </w:pPr>
      <w:commentRangeStart w:id="38"/>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2079D2E6" wp14:editId="46950C62">
            <wp:simplePos x="0" y="0"/>
            <wp:positionH relativeFrom="column">
              <wp:posOffset>0</wp:posOffset>
            </wp:positionH>
            <wp:positionV relativeFrom="paragraph">
              <wp:posOffset>-4445</wp:posOffset>
            </wp:positionV>
            <wp:extent cx="5943600" cy="3566160"/>
            <wp:effectExtent l="0" t="0" r="0" b="0"/>
            <wp:wrapSquare wrapText="bothSides"/>
            <wp:docPr id="604241000"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41000" name="Picture 1"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anchor>
        </w:drawing>
      </w:r>
      <w:commentRangeEnd w:id="38"/>
      <w:r w:rsidR="008849B7">
        <w:rPr>
          <w:rStyle w:val="CommentReference"/>
        </w:rPr>
        <w:commentReference w:id="38"/>
      </w:r>
      <w:r w:rsidR="009264FD">
        <w:rPr>
          <w:rFonts w:ascii="Times New Roman" w:hAnsi="Times New Roman" w:cs="Times New Roman"/>
          <w:sz w:val="24"/>
          <w:szCs w:val="24"/>
        </w:rPr>
        <w:t xml:space="preserve">Although </w:t>
      </w:r>
      <w:del w:id="39" w:author="Ryan Michael-Giovanni Cummings" w:date="2024-11-04T14:19:00Z" w16du:dateUtc="2024-11-04T22:19:00Z">
        <w:r w:rsidR="009264FD" w:rsidDel="009532D1">
          <w:rPr>
            <w:rFonts w:ascii="Times New Roman" w:hAnsi="Times New Roman" w:cs="Times New Roman"/>
            <w:sz w:val="24"/>
            <w:szCs w:val="24"/>
          </w:rPr>
          <w:delText xml:space="preserve">unfortunately </w:delText>
        </w:r>
      </w:del>
      <w:r w:rsidR="009264FD">
        <w:rPr>
          <w:rFonts w:ascii="Times New Roman" w:hAnsi="Times New Roman" w:cs="Times New Roman"/>
          <w:sz w:val="24"/>
          <w:szCs w:val="24"/>
        </w:rPr>
        <w:t xml:space="preserve">our rack price data </w:t>
      </w:r>
      <w:r w:rsidR="00D01599">
        <w:rPr>
          <w:rFonts w:ascii="Times New Roman" w:hAnsi="Times New Roman" w:cs="Times New Roman"/>
          <w:sz w:val="24"/>
          <w:szCs w:val="24"/>
        </w:rPr>
        <w:t xml:space="preserve">does not go as far back in time as the </w:t>
      </w:r>
      <w:r w:rsidR="00DF2C4A">
        <w:rPr>
          <w:rFonts w:ascii="Times New Roman" w:hAnsi="Times New Roman" w:cs="Times New Roman"/>
          <w:sz w:val="24"/>
          <w:szCs w:val="24"/>
        </w:rPr>
        <w:t xml:space="preserve">MGS estimate does, we can see </w:t>
      </w:r>
      <w:r w:rsidR="00F12D5C">
        <w:rPr>
          <w:rFonts w:ascii="Times New Roman" w:hAnsi="Times New Roman" w:cs="Times New Roman"/>
          <w:sz w:val="24"/>
          <w:szCs w:val="24"/>
        </w:rPr>
        <w:t xml:space="preserve">for the </w:t>
      </w:r>
      <w:r w:rsidR="00BD6E00">
        <w:rPr>
          <w:rFonts w:ascii="Times New Roman" w:hAnsi="Times New Roman" w:cs="Times New Roman"/>
          <w:sz w:val="24"/>
          <w:szCs w:val="24"/>
        </w:rPr>
        <w:t>approximately 2 years before the Torrance Refinery Fire</w:t>
      </w:r>
      <w:r w:rsidR="00C62035">
        <w:rPr>
          <w:rFonts w:ascii="Times New Roman" w:hAnsi="Times New Roman" w:cs="Times New Roman"/>
          <w:sz w:val="24"/>
          <w:szCs w:val="24"/>
        </w:rPr>
        <w:t xml:space="preserve"> that the differential was near 0 and </w:t>
      </w:r>
      <w:r w:rsidR="00381539">
        <w:rPr>
          <w:rFonts w:ascii="Times New Roman" w:hAnsi="Times New Roman" w:cs="Times New Roman"/>
          <w:sz w:val="24"/>
          <w:szCs w:val="24"/>
        </w:rPr>
        <w:t xml:space="preserve">increased almost immediately after </w:t>
      </w:r>
      <w:r w:rsidR="00297B1A">
        <w:rPr>
          <w:rFonts w:ascii="Times New Roman" w:hAnsi="Times New Roman" w:cs="Times New Roman"/>
          <w:sz w:val="24"/>
          <w:szCs w:val="24"/>
        </w:rPr>
        <w:t xml:space="preserve">the </w:t>
      </w:r>
      <w:r w:rsidR="00231F22">
        <w:rPr>
          <w:rFonts w:ascii="Times New Roman" w:hAnsi="Times New Roman" w:cs="Times New Roman"/>
          <w:sz w:val="24"/>
          <w:szCs w:val="24"/>
        </w:rPr>
        <w:t xml:space="preserve">Fire and has been largely increasing </w:t>
      </w:r>
      <w:r w:rsidR="00E12F0E">
        <w:rPr>
          <w:rFonts w:ascii="Times New Roman" w:hAnsi="Times New Roman" w:cs="Times New Roman"/>
          <w:sz w:val="24"/>
          <w:szCs w:val="24"/>
        </w:rPr>
        <w:t xml:space="preserve">since, with some stagnation post-2020. </w:t>
      </w:r>
    </w:p>
    <w:p w14:paraId="31A812DA" w14:textId="2BFF5774" w:rsidR="009B7E50" w:rsidRDefault="009C1F6F" w:rsidP="008C36FA">
      <w:pPr>
        <w:rPr>
          <w:rFonts w:ascii="Times New Roman" w:hAnsi="Times New Roman" w:cs="Times New Roman"/>
          <w:b/>
          <w:bCs/>
          <w:sz w:val="24"/>
          <w:szCs w:val="24"/>
        </w:rPr>
      </w:pPr>
      <w:commentRangeStart w:id="40"/>
      <w:r>
        <w:rPr>
          <w:rFonts w:ascii="Times New Roman" w:hAnsi="Times New Roman" w:cs="Times New Roman"/>
          <w:b/>
          <w:bCs/>
          <w:sz w:val="24"/>
          <w:szCs w:val="24"/>
        </w:rPr>
        <w:t>Retail – Rack Differential</w:t>
      </w:r>
      <w:commentRangeEnd w:id="40"/>
      <w:r w:rsidR="000E1FAF">
        <w:rPr>
          <w:rStyle w:val="CommentReference"/>
        </w:rPr>
        <w:commentReference w:id="40"/>
      </w:r>
    </w:p>
    <w:p w14:paraId="1367412A" w14:textId="28C6EC7C" w:rsidR="00C61456" w:rsidRDefault="00946805" w:rsidP="008C36FA">
      <w:pPr>
        <w:rPr>
          <w:rFonts w:ascii="Times New Roman" w:hAnsi="Times New Roman" w:cs="Times New Roman"/>
          <w:sz w:val="24"/>
          <w:szCs w:val="24"/>
        </w:rPr>
      </w:pPr>
      <w:commentRangeStart w:id="41"/>
      <w:r>
        <w:rPr>
          <w:rFonts w:ascii="Times New Roman" w:hAnsi="Times New Roman" w:cs="Times New Roman"/>
          <w:sz w:val="24"/>
          <w:szCs w:val="24"/>
        </w:rPr>
        <w:t xml:space="preserve">Next, </w:t>
      </w:r>
      <w:r w:rsidR="00DC73AB">
        <w:rPr>
          <w:rFonts w:ascii="Times New Roman" w:hAnsi="Times New Roman" w:cs="Times New Roman"/>
          <w:sz w:val="24"/>
          <w:szCs w:val="24"/>
        </w:rPr>
        <w:t xml:space="preserve">I </w:t>
      </w:r>
      <w:r w:rsidR="00E26375">
        <w:rPr>
          <w:rFonts w:ascii="Times New Roman" w:hAnsi="Times New Roman" w:cs="Times New Roman"/>
          <w:sz w:val="24"/>
          <w:szCs w:val="24"/>
        </w:rPr>
        <w:t xml:space="preserve">subtracted rack prices from the </w:t>
      </w:r>
      <w:del w:id="42" w:author="Ryan Michael-Giovanni Cummings" w:date="2024-11-04T14:18:00Z" w16du:dateUtc="2024-11-04T22:18:00Z">
        <w:r w:rsidR="007838BA" w:rsidDel="008849B7">
          <w:rPr>
            <w:rFonts w:ascii="Times New Roman" w:hAnsi="Times New Roman" w:cs="Times New Roman"/>
            <w:sz w:val="24"/>
            <w:szCs w:val="24"/>
          </w:rPr>
          <w:delText>whole-</w:delText>
        </w:r>
      </w:del>
      <w:r w:rsidR="007838BA">
        <w:rPr>
          <w:rFonts w:ascii="Times New Roman" w:hAnsi="Times New Roman" w:cs="Times New Roman"/>
          <w:sz w:val="24"/>
          <w:szCs w:val="24"/>
        </w:rPr>
        <w:t>state average for CA retail prices</w:t>
      </w:r>
      <w:r w:rsidR="000A10E1">
        <w:rPr>
          <w:rFonts w:ascii="Times New Roman" w:hAnsi="Times New Roman" w:cs="Times New Roman"/>
          <w:sz w:val="24"/>
          <w:szCs w:val="24"/>
        </w:rPr>
        <w:t xml:space="preserve">, taken from EIA. </w:t>
      </w:r>
      <w:commentRangeStart w:id="43"/>
      <w:r w:rsidR="00B45824">
        <w:rPr>
          <w:rFonts w:ascii="Times New Roman" w:hAnsi="Times New Roman" w:cs="Times New Roman"/>
          <w:sz w:val="24"/>
          <w:szCs w:val="24"/>
        </w:rPr>
        <w:t>This is once again</w:t>
      </w:r>
      <w:r w:rsidR="00384061">
        <w:rPr>
          <w:rFonts w:ascii="Times New Roman" w:hAnsi="Times New Roman" w:cs="Times New Roman"/>
          <w:sz w:val="24"/>
          <w:szCs w:val="24"/>
        </w:rPr>
        <w:t xml:space="preserve"> rea</w:t>
      </w:r>
      <w:r w:rsidR="00F21D87">
        <w:rPr>
          <w:rFonts w:ascii="Times New Roman" w:hAnsi="Times New Roman" w:cs="Times New Roman"/>
          <w:sz w:val="24"/>
          <w:szCs w:val="24"/>
        </w:rPr>
        <w:t>l,</w:t>
      </w:r>
      <w:r w:rsidR="00B45824">
        <w:rPr>
          <w:rFonts w:ascii="Times New Roman" w:hAnsi="Times New Roman" w:cs="Times New Roman"/>
          <w:sz w:val="24"/>
          <w:szCs w:val="24"/>
        </w:rPr>
        <w:t xml:space="preserve"> in March 2023 $.</w:t>
      </w:r>
      <w:commentRangeEnd w:id="43"/>
      <w:r w:rsidR="008849B7">
        <w:rPr>
          <w:rStyle w:val="CommentReference"/>
        </w:rPr>
        <w:commentReference w:id="43"/>
      </w:r>
      <w:r w:rsidR="00B45824">
        <w:rPr>
          <w:rFonts w:ascii="Times New Roman" w:hAnsi="Times New Roman" w:cs="Times New Roman"/>
          <w:sz w:val="24"/>
          <w:szCs w:val="24"/>
        </w:rPr>
        <w:t xml:space="preserve"> </w:t>
      </w:r>
      <w:r w:rsidR="00AE7AE7">
        <w:rPr>
          <w:rFonts w:ascii="Times New Roman" w:hAnsi="Times New Roman" w:cs="Times New Roman"/>
          <w:sz w:val="24"/>
          <w:szCs w:val="24"/>
        </w:rPr>
        <w:t>This is an approximate of the exact spread</w:t>
      </w:r>
      <w:r w:rsidR="00B93AC3">
        <w:rPr>
          <w:rFonts w:ascii="Times New Roman" w:hAnsi="Times New Roman" w:cs="Times New Roman"/>
          <w:sz w:val="24"/>
          <w:szCs w:val="24"/>
        </w:rPr>
        <w:t xml:space="preserve">; </w:t>
      </w:r>
      <w:r w:rsidR="00FA1532">
        <w:rPr>
          <w:rFonts w:ascii="Times New Roman" w:hAnsi="Times New Roman" w:cs="Times New Roman"/>
          <w:sz w:val="24"/>
          <w:szCs w:val="24"/>
        </w:rPr>
        <w:t xml:space="preserve">using </w:t>
      </w:r>
      <w:r w:rsidR="008C6125">
        <w:rPr>
          <w:rFonts w:ascii="Times New Roman" w:hAnsi="Times New Roman" w:cs="Times New Roman"/>
          <w:sz w:val="24"/>
          <w:szCs w:val="24"/>
        </w:rPr>
        <w:t xml:space="preserve">OPIS gas-station level data we can </w:t>
      </w:r>
      <w:r w:rsidR="00911066">
        <w:rPr>
          <w:rFonts w:ascii="Times New Roman" w:hAnsi="Times New Roman" w:cs="Times New Roman"/>
          <w:sz w:val="24"/>
          <w:szCs w:val="24"/>
        </w:rPr>
        <w:t xml:space="preserve">create a more granular approach to this data. </w:t>
      </w:r>
      <w:r w:rsidR="00355A4B">
        <w:rPr>
          <w:rFonts w:ascii="Times New Roman" w:hAnsi="Times New Roman" w:cs="Times New Roman"/>
          <w:sz w:val="24"/>
          <w:szCs w:val="24"/>
        </w:rPr>
        <w:t xml:space="preserve">However, for an initial assessment </w:t>
      </w:r>
      <w:r w:rsidR="00BA7D4A">
        <w:rPr>
          <w:rFonts w:ascii="Times New Roman" w:hAnsi="Times New Roman" w:cs="Times New Roman"/>
          <w:sz w:val="24"/>
          <w:szCs w:val="24"/>
        </w:rPr>
        <w:t xml:space="preserve">this </w:t>
      </w:r>
      <w:r w:rsidR="00554952">
        <w:rPr>
          <w:rFonts w:ascii="Times New Roman" w:hAnsi="Times New Roman" w:cs="Times New Roman"/>
          <w:sz w:val="24"/>
          <w:szCs w:val="24"/>
        </w:rPr>
        <w:t xml:space="preserve">gives us an idea of the retail-rack spread. </w:t>
      </w:r>
      <w:commentRangeEnd w:id="41"/>
      <w:r w:rsidR="009532D1">
        <w:rPr>
          <w:rStyle w:val="CommentReference"/>
        </w:rPr>
        <w:commentReference w:id="41"/>
      </w:r>
    </w:p>
    <w:p w14:paraId="6C3D93C3" w14:textId="3488E317" w:rsidR="009077C3" w:rsidRDefault="002976A3" w:rsidP="008C36F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27CBF3A" wp14:editId="5BAE1365">
            <wp:extent cx="5943600" cy="3566160"/>
            <wp:effectExtent l="0" t="0" r="0" b="0"/>
            <wp:docPr id="1163620023" name="Picture 2"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620023" name="Picture 2" descr="Graphical user interface, 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4A7E5206" w14:textId="4E245D77" w:rsidR="002976A3" w:rsidRDefault="00C0525A" w:rsidP="008C36FA">
      <w:pPr>
        <w:rPr>
          <w:rFonts w:ascii="Times New Roman" w:hAnsi="Times New Roman" w:cs="Times New Roman"/>
          <w:sz w:val="24"/>
          <w:szCs w:val="24"/>
        </w:rPr>
      </w:pPr>
      <w:r>
        <w:rPr>
          <w:rFonts w:ascii="Times New Roman" w:hAnsi="Times New Roman" w:cs="Times New Roman"/>
          <w:sz w:val="24"/>
          <w:szCs w:val="24"/>
        </w:rPr>
        <w:t>F</w:t>
      </w:r>
      <w:r w:rsidR="00180A98">
        <w:rPr>
          <w:rFonts w:ascii="Times New Roman" w:hAnsi="Times New Roman" w:cs="Times New Roman"/>
          <w:sz w:val="24"/>
          <w:szCs w:val="24"/>
        </w:rPr>
        <w:t>irst, this spread was very elevated prior to the Refinery Fire</w:t>
      </w:r>
      <w:r w:rsidR="00AF2CD6">
        <w:rPr>
          <w:rFonts w:ascii="Times New Roman" w:hAnsi="Times New Roman" w:cs="Times New Roman"/>
          <w:sz w:val="24"/>
          <w:szCs w:val="24"/>
        </w:rPr>
        <w:t xml:space="preserve">, and its level has been approximately unchanged </w:t>
      </w:r>
      <w:r w:rsidR="00CC3536">
        <w:rPr>
          <w:rFonts w:ascii="Times New Roman" w:hAnsi="Times New Roman" w:cs="Times New Roman"/>
          <w:i/>
          <w:iCs/>
          <w:sz w:val="24"/>
          <w:szCs w:val="24"/>
        </w:rPr>
        <w:t>overall</w:t>
      </w:r>
      <w:r w:rsidR="00F5757F">
        <w:rPr>
          <w:rFonts w:ascii="Times New Roman" w:hAnsi="Times New Roman" w:cs="Times New Roman"/>
          <w:i/>
          <w:iCs/>
          <w:sz w:val="24"/>
          <w:szCs w:val="24"/>
        </w:rPr>
        <w:t xml:space="preserve"> </w:t>
      </w:r>
      <w:r w:rsidR="00F5757F">
        <w:rPr>
          <w:rFonts w:ascii="Times New Roman" w:hAnsi="Times New Roman" w:cs="Times New Roman"/>
          <w:sz w:val="24"/>
          <w:szCs w:val="24"/>
        </w:rPr>
        <w:t xml:space="preserve">from 2015-2024 when the data ends. </w:t>
      </w:r>
      <w:r w:rsidR="00CC3536">
        <w:rPr>
          <w:rFonts w:ascii="Times New Roman" w:hAnsi="Times New Roman" w:cs="Times New Roman"/>
          <w:sz w:val="24"/>
          <w:szCs w:val="24"/>
        </w:rPr>
        <w:t>Second, t</w:t>
      </w:r>
      <w:r w:rsidR="00C30276">
        <w:rPr>
          <w:rFonts w:ascii="Times New Roman" w:hAnsi="Times New Roman" w:cs="Times New Roman"/>
          <w:sz w:val="24"/>
          <w:szCs w:val="24"/>
        </w:rPr>
        <w:t xml:space="preserve">he MGS does not appear to follow this spread the same way trends in MGS reflect changes in </w:t>
      </w:r>
      <w:r w:rsidR="00857551">
        <w:rPr>
          <w:rFonts w:ascii="Times New Roman" w:hAnsi="Times New Roman" w:cs="Times New Roman"/>
          <w:sz w:val="24"/>
          <w:szCs w:val="24"/>
        </w:rPr>
        <w:t xml:space="preserve">the rack – spot differential. </w:t>
      </w:r>
      <w:r w:rsidR="00E91E5F">
        <w:rPr>
          <w:rFonts w:ascii="Times New Roman" w:hAnsi="Times New Roman" w:cs="Times New Roman"/>
          <w:sz w:val="24"/>
          <w:szCs w:val="24"/>
        </w:rPr>
        <w:t xml:space="preserve">This contrast </w:t>
      </w:r>
      <w:r w:rsidR="002F4E6C">
        <w:rPr>
          <w:rFonts w:ascii="Times New Roman" w:hAnsi="Times New Roman" w:cs="Times New Roman"/>
          <w:sz w:val="24"/>
          <w:szCs w:val="24"/>
        </w:rPr>
        <w:t xml:space="preserve">suggests </w:t>
      </w:r>
      <w:r w:rsidR="007133B8">
        <w:rPr>
          <w:rFonts w:ascii="Times New Roman" w:hAnsi="Times New Roman" w:cs="Times New Roman"/>
          <w:sz w:val="24"/>
          <w:szCs w:val="24"/>
        </w:rPr>
        <w:t>t</w:t>
      </w:r>
      <w:r w:rsidR="002F4E6C">
        <w:rPr>
          <w:rFonts w:ascii="Times New Roman" w:hAnsi="Times New Roman" w:cs="Times New Roman"/>
          <w:sz w:val="24"/>
          <w:szCs w:val="24"/>
        </w:rPr>
        <w:t xml:space="preserve">hat </w:t>
      </w:r>
      <w:r w:rsidR="00E527C8">
        <w:rPr>
          <w:rFonts w:ascii="Times New Roman" w:hAnsi="Times New Roman" w:cs="Times New Roman"/>
          <w:sz w:val="24"/>
          <w:szCs w:val="24"/>
        </w:rPr>
        <w:t xml:space="preserve">the MGS is showing up in </w:t>
      </w:r>
      <w:r w:rsidR="009A4CDA">
        <w:rPr>
          <w:rFonts w:ascii="Times New Roman" w:hAnsi="Times New Roman" w:cs="Times New Roman"/>
          <w:i/>
          <w:iCs/>
          <w:sz w:val="24"/>
          <w:szCs w:val="24"/>
        </w:rPr>
        <w:t>refiner</w:t>
      </w:r>
      <w:r w:rsidR="009A4CDA">
        <w:rPr>
          <w:rFonts w:ascii="Times New Roman" w:hAnsi="Times New Roman" w:cs="Times New Roman"/>
          <w:sz w:val="24"/>
          <w:szCs w:val="24"/>
        </w:rPr>
        <w:t xml:space="preserve">, not </w:t>
      </w:r>
      <w:r w:rsidR="009A4CDA">
        <w:rPr>
          <w:rFonts w:ascii="Times New Roman" w:hAnsi="Times New Roman" w:cs="Times New Roman"/>
          <w:i/>
          <w:iCs/>
          <w:sz w:val="24"/>
          <w:szCs w:val="24"/>
        </w:rPr>
        <w:t xml:space="preserve">retailer </w:t>
      </w:r>
      <w:r w:rsidR="009A4CDA">
        <w:rPr>
          <w:rFonts w:ascii="Times New Roman" w:hAnsi="Times New Roman" w:cs="Times New Roman"/>
          <w:sz w:val="24"/>
          <w:szCs w:val="24"/>
        </w:rPr>
        <w:t xml:space="preserve">margins. </w:t>
      </w:r>
      <w:commentRangeStart w:id="44"/>
      <w:ins w:id="45" w:author="Ryan Michael-Giovanni Cummings" w:date="2024-11-04T14:19:00Z" w16du:dateUtc="2024-11-04T22:19:00Z">
        <w:r w:rsidR="009532D1">
          <w:rPr>
            <w:rFonts w:ascii="Times New Roman" w:hAnsi="Times New Roman" w:cs="Times New Roman"/>
            <w:sz w:val="24"/>
            <w:szCs w:val="24"/>
          </w:rPr>
          <w:t>Th</w:t>
        </w:r>
      </w:ins>
      <w:ins w:id="46" w:author="Ryan Michael-Giovanni Cummings" w:date="2024-11-04T14:20:00Z" w16du:dateUtc="2024-11-04T22:20:00Z">
        <w:r w:rsidR="009532D1">
          <w:rPr>
            <w:rFonts w:ascii="Times New Roman" w:hAnsi="Times New Roman" w:cs="Times New Roman"/>
            <w:sz w:val="24"/>
            <w:szCs w:val="24"/>
          </w:rPr>
          <w:t xml:space="preserve">is result has also been independently discovered by the California Energy Commission staff. </w:t>
        </w:r>
        <w:commentRangeEnd w:id="44"/>
        <w:r w:rsidR="009532D1">
          <w:rPr>
            <w:rStyle w:val="CommentReference"/>
          </w:rPr>
          <w:commentReference w:id="44"/>
        </w:r>
      </w:ins>
    </w:p>
    <w:p w14:paraId="6C7C5BD4" w14:textId="78117CFD" w:rsidR="00E91E5F" w:rsidRDefault="00B058BF" w:rsidP="00E91E5F">
      <w:pPr>
        <w:rPr>
          <w:rFonts w:ascii="Times New Roman" w:hAnsi="Times New Roman" w:cs="Times New Roman"/>
          <w:b/>
          <w:bCs/>
          <w:sz w:val="24"/>
          <w:szCs w:val="24"/>
        </w:rPr>
      </w:pPr>
      <w:commentRangeStart w:id="47"/>
      <w:r>
        <w:rPr>
          <w:rFonts w:ascii="Times New Roman" w:hAnsi="Times New Roman" w:cs="Times New Roman"/>
          <w:b/>
          <w:bCs/>
          <w:sz w:val="24"/>
          <w:szCs w:val="24"/>
        </w:rPr>
        <w:t>Branded-Unbranded Rack Spread</w:t>
      </w:r>
      <w:commentRangeEnd w:id="47"/>
      <w:r w:rsidR="000E1FAF">
        <w:rPr>
          <w:rStyle w:val="CommentReference"/>
        </w:rPr>
        <w:commentReference w:id="47"/>
      </w:r>
    </w:p>
    <w:p w14:paraId="3C5C1640" w14:textId="717B8BB2" w:rsidR="006D4711" w:rsidRDefault="00E74213" w:rsidP="00E91E5F">
      <w:pPr>
        <w:rPr>
          <w:rFonts w:ascii="Times New Roman" w:hAnsi="Times New Roman" w:cs="Times New Roman"/>
          <w:sz w:val="24"/>
          <w:szCs w:val="24"/>
        </w:rPr>
      </w:pPr>
      <w:r>
        <w:rPr>
          <w:rFonts w:ascii="Times New Roman" w:hAnsi="Times New Roman" w:cs="Times New Roman"/>
          <w:sz w:val="24"/>
          <w:szCs w:val="24"/>
        </w:rPr>
        <w:t xml:space="preserve">Below I’ve </w:t>
      </w:r>
      <w:r w:rsidR="001B2DD8">
        <w:rPr>
          <w:rFonts w:ascii="Times New Roman" w:hAnsi="Times New Roman" w:cs="Times New Roman"/>
          <w:sz w:val="24"/>
          <w:szCs w:val="24"/>
        </w:rPr>
        <w:t>plotted the spread between the average branded rack price and average unbranded rack price at selected rack terminals</w:t>
      </w:r>
      <w:r w:rsidR="003860E9">
        <w:rPr>
          <w:rFonts w:ascii="Times New Roman" w:hAnsi="Times New Roman" w:cs="Times New Roman"/>
          <w:sz w:val="24"/>
          <w:szCs w:val="24"/>
        </w:rPr>
        <w:t>, all in March 2023 $.</w:t>
      </w:r>
    </w:p>
    <w:p w14:paraId="60CD14AC" w14:textId="35D2B4BC" w:rsidR="005E1D06" w:rsidRPr="00E74213" w:rsidRDefault="00ED1CEC" w:rsidP="00E91E5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F6C642D" wp14:editId="03D2007D">
            <wp:extent cx="5852172" cy="4389129"/>
            <wp:effectExtent l="0" t="0" r="0" b="0"/>
            <wp:docPr id="1338083088"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83088" name="Picture 3"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1B3F6BB" w14:textId="65E8D25C" w:rsidR="00E91E5F" w:rsidRDefault="00AF7A6A" w:rsidP="002E7182">
      <w:pPr>
        <w:tabs>
          <w:tab w:val="left" w:pos="3195"/>
        </w:tabs>
        <w:rPr>
          <w:ins w:id="48" w:author="Ryan Michael-Giovanni Cummings" w:date="2024-11-04T14:27:00Z" w16du:dateUtc="2024-11-04T22:27:00Z"/>
          <w:rFonts w:ascii="Times New Roman" w:hAnsi="Times New Roman" w:cs="Times New Roman"/>
          <w:sz w:val="24"/>
          <w:szCs w:val="24"/>
        </w:rPr>
      </w:pPr>
      <w:r>
        <w:rPr>
          <w:rFonts w:ascii="Times New Roman" w:hAnsi="Times New Roman" w:cs="Times New Roman"/>
          <w:sz w:val="24"/>
          <w:szCs w:val="24"/>
        </w:rPr>
        <w:t xml:space="preserve">As this </w:t>
      </w:r>
      <w:r w:rsidR="002F3554">
        <w:rPr>
          <w:rFonts w:ascii="Times New Roman" w:hAnsi="Times New Roman" w:cs="Times New Roman"/>
          <w:sz w:val="24"/>
          <w:szCs w:val="24"/>
        </w:rPr>
        <w:t xml:space="preserve">plot </w:t>
      </w:r>
      <w:r w:rsidR="00E61191">
        <w:rPr>
          <w:rFonts w:ascii="Times New Roman" w:hAnsi="Times New Roman" w:cs="Times New Roman"/>
          <w:sz w:val="24"/>
          <w:szCs w:val="24"/>
        </w:rPr>
        <w:t xml:space="preserve">makes clear, there is a large gap between </w:t>
      </w:r>
      <w:r w:rsidR="007D522A">
        <w:rPr>
          <w:rFonts w:ascii="Times New Roman" w:hAnsi="Times New Roman" w:cs="Times New Roman"/>
          <w:sz w:val="24"/>
          <w:szCs w:val="24"/>
        </w:rPr>
        <w:t>unbranded and branded averages</w:t>
      </w:r>
      <w:r w:rsidR="007B3F4A">
        <w:rPr>
          <w:rFonts w:ascii="Times New Roman" w:hAnsi="Times New Roman" w:cs="Times New Roman"/>
          <w:sz w:val="24"/>
          <w:szCs w:val="24"/>
        </w:rPr>
        <w:t xml:space="preserve">; </w:t>
      </w:r>
      <w:r w:rsidR="009A3818">
        <w:rPr>
          <w:rFonts w:ascii="Times New Roman" w:hAnsi="Times New Roman" w:cs="Times New Roman"/>
          <w:sz w:val="24"/>
          <w:szCs w:val="24"/>
        </w:rPr>
        <w:t xml:space="preserve">this </w:t>
      </w:r>
      <w:r w:rsidR="003D2F52">
        <w:rPr>
          <w:rFonts w:ascii="Times New Roman" w:hAnsi="Times New Roman" w:cs="Times New Roman"/>
          <w:sz w:val="24"/>
          <w:szCs w:val="24"/>
        </w:rPr>
        <w:t xml:space="preserve">gap has been widening since before the Torrance Refinery Fire </w:t>
      </w:r>
      <w:r w:rsidR="00E64A9B">
        <w:rPr>
          <w:rFonts w:ascii="Times New Roman" w:hAnsi="Times New Roman" w:cs="Times New Roman"/>
          <w:sz w:val="24"/>
          <w:szCs w:val="24"/>
        </w:rPr>
        <w:t xml:space="preserve">and has remained elevated since </w:t>
      </w:r>
      <w:r w:rsidR="00C615B1">
        <w:rPr>
          <w:rFonts w:ascii="Times New Roman" w:hAnsi="Times New Roman" w:cs="Times New Roman"/>
          <w:sz w:val="24"/>
          <w:szCs w:val="24"/>
        </w:rPr>
        <w:t>2012.</w:t>
      </w:r>
      <w:r w:rsidR="00694380">
        <w:rPr>
          <w:rStyle w:val="FootnoteReference"/>
          <w:rFonts w:ascii="Times New Roman" w:hAnsi="Times New Roman" w:cs="Times New Roman"/>
          <w:sz w:val="24"/>
          <w:szCs w:val="24"/>
        </w:rPr>
        <w:footnoteReference w:id="2"/>
      </w:r>
      <w:r w:rsidR="003314D9">
        <w:rPr>
          <w:rFonts w:ascii="Times New Roman" w:hAnsi="Times New Roman" w:cs="Times New Roman"/>
          <w:sz w:val="24"/>
          <w:szCs w:val="24"/>
        </w:rPr>
        <w:t xml:space="preserve"> This further suggests that there </w:t>
      </w:r>
      <w:r w:rsidR="00021AFC">
        <w:rPr>
          <w:rFonts w:ascii="Times New Roman" w:hAnsi="Times New Roman" w:cs="Times New Roman"/>
          <w:sz w:val="24"/>
          <w:szCs w:val="24"/>
        </w:rPr>
        <w:t xml:space="preserve">is a story about </w:t>
      </w:r>
      <w:r w:rsidR="00555A0B">
        <w:rPr>
          <w:rFonts w:ascii="Times New Roman" w:hAnsi="Times New Roman" w:cs="Times New Roman"/>
          <w:sz w:val="24"/>
          <w:szCs w:val="24"/>
        </w:rPr>
        <w:t>market/pricing</w:t>
      </w:r>
      <w:r w:rsidR="00021AFC">
        <w:rPr>
          <w:rFonts w:ascii="Times New Roman" w:hAnsi="Times New Roman" w:cs="Times New Roman"/>
          <w:sz w:val="24"/>
          <w:szCs w:val="24"/>
        </w:rPr>
        <w:t xml:space="preserve"> power; </w:t>
      </w:r>
      <w:r w:rsidR="007464A3">
        <w:rPr>
          <w:rFonts w:ascii="Times New Roman" w:hAnsi="Times New Roman" w:cs="Times New Roman"/>
          <w:sz w:val="24"/>
          <w:szCs w:val="24"/>
        </w:rPr>
        <w:t xml:space="preserve">branded gasoline </w:t>
      </w:r>
      <w:r w:rsidR="003343B8">
        <w:rPr>
          <w:rFonts w:ascii="Times New Roman" w:hAnsi="Times New Roman" w:cs="Times New Roman"/>
          <w:sz w:val="24"/>
          <w:szCs w:val="24"/>
        </w:rPr>
        <w:t xml:space="preserve">is sold </w:t>
      </w:r>
      <w:r w:rsidR="004647EA">
        <w:rPr>
          <w:rFonts w:ascii="Times New Roman" w:hAnsi="Times New Roman" w:cs="Times New Roman"/>
          <w:sz w:val="24"/>
          <w:szCs w:val="24"/>
        </w:rPr>
        <w:t xml:space="preserve">in a completely different way at the rack than </w:t>
      </w:r>
      <w:r w:rsidR="00725B5D">
        <w:rPr>
          <w:rFonts w:ascii="Times New Roman" w:hAnsi="Times New Roman" w:cs="Times New Roman"/>
          <w:sz w:val="24"/>
          <w:szCs w:val="24"/>
        </w:rPr>
        <w:t xml:space="preserve">unbranded gasoline is, </w:t>
      </w:r>
      <w:r w:rsidR="00012EF8">
        <w:rPr>
          <w:rFonts w:ascii="Times New Roman" w:hAnsi="Times New Roman" w:cs="Times New Roman"/>
          <w:sz w:val="24"/>
          <w:szCs w:val="24"/>
        </w:rPr>
        <w:t xml:space="preserve">with contracts and </w:t>
      </w:r>
      <w:r w:rsidR="00457056">
        <w:rPr>
          <w:rFonts w:ascii="Times New Roman" w:hAnsi="Times New Roman" w:cs="Times New Roman"/>
          <w:sz w:val="24"/>
          <w:szCs w:val="24"/>
        </w:rPr>
        <w:t xml:space="preserve">requirements of retailers. </w:t>
      </w:r>
      <w:r w:rsidR="00D90A05">
        <w:rPr>
          <w:rFonts w:ascii="Times New Roman" w:hAnsi="Times New Roman" w:cs="Times New Roman"/>
          <w:sz w:val="24"/>
          <w:szCs w:val="24"/>
        </w:rPr>
        <w:t>We are working with the CEC to understand these contractual requirements better.</w:t>
      </w:r>
    </w:p>
    <w:p w14:paraId="42DF1EC7" w14:textId="35B26572" w:rsidR="009532D1" w:rsidRDefault="009532D1" w:rsidP="002E7182">
      <w:pPr>
        <w:tabs>
          <w:tab w:val="left" w:pos="3195"/>
        </w:tabs>
        <w:rPr>
          <w:ins w:id="49" w:author="Ryan Michael-Giovanni Cummings" w:date="2024-11-04T14:27:00Z" w16du:dateUtc="2024-11-04T22:27:00Z"/>
          <w:rFonts w:ascii="Times New Roman" w:hAnsi="Times New Roman" w:cs="Times New Roman"/>
          <w:sz w:val="24"/>
          <w:szCs w:val="24"/>
        </w:rPr>
      </w:pPr>
    </w:p>
    <w:p w14:paraId="5858C73C" w14:textId="70FF4E47" w:rsidR="009532D1" w:rsidRPr="009532D1" w:rsidRDefault="009532D1" w:rsidP="002E7182">
      <w:pPr>
        <w:tabs>
          <w:tab w:val="left" w:pos="3195"/>
        </w:tabs>
        <w:rPr>
          <w:rFonts w:ascii="Times New Roman" w:hAnsi="Times New Roman" w:cs="Times New Roman"/>
          <w:b/>
          <w:bCs/>
          <w:sz w:val="24"/>
          <w:szCs w:val="24"/>
          <w:rPrChange w:id="50" w:author="Ryan Michael-Giovanni Cummings" w:date="2024-11-04T14:28:00Z" w16du:dateUtc="2024-11-04T22:28:00Z">
            <w:rPr>
              <w:rFonts w:ascii="Times New Roman" w:hAnsi="Times New Roman" w:cs="Times New Roman"/>
              <w:sz w:val="24"/>
              <w:szCs w:val="24"/>
            </w:rPr>
          </w:rPrChange>
        </w:rPr>
      </w:pPr>
    </w:p>
    <w:sectPr w:rsidR="009532D1" w:rsidRPr="009532D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5" w:author="Ryan Michael-Giovanni Cummings" w:date="2024-11-04T14:38:00Z" w:initials="RC">
    <w:p w14:paraId="4A593666" w14:textId="77777777" w:rsidR="000E1FAF" w:rsidRDefault="000E1FAF" w:rsidP="000E1FAF">
      <w:pPr>
        <w:pStyle w:val="CommentText"/>
      </w:pPr>
      <w:r>
        <w:rPr>
          <w:rStyle w:val="CommentReference"/>
        </w:rPr>
        <w:annotationRef/>
      </w:r>
      <w:r>
        <w:t xml:space="preserve">In this section, I would just give a brief overview of the data you used to calculate it using the DTN/OPIS data. You don’t need to give a full recitation of the MGS calculation (just link to a piece or something where that’s given) and then focus on where you used different (private) data than Severin. </w:t>
      </w:r>
    </w:p>
  </w:comment>
  <w:comment w:id="38" w:author="Ryan Michael-Giovanni Cummings" w:date="2024-11-04T14:16:00Z" w:initials="RC">
    <w:p w14:paraId="20054991" w14:textId="57D8C764" w:rsidR="008849B7" w:rsidRDefault="008849B7" w:rsidP="008849B7">
      <w:pPr>
        <w:pStyle w:val="CommentText"/>
      </w:pPr>
      <w:r>
        <w:rPr>
          <w:rStyle w:val="CommentReference"/>
        </w:rPr>
        <w:annotationRef/>
      </w:r>
      <w:r>
        <w:t xml:space="preserve">Can we clean up this plot a little? I would just have the MGS and Torrance refinery fire in the legend, and say every other line represents a different rack (also: what is Shell Oil Products? Each other one looks like it’s a particular location). </w:t>
      </w:r>
    </w:p>
  </w:comment>
  <w:comment w:id="40" w:author="Ryan Michael-Giovanni Cummings" w:date="2024-11-04T14:29:00Z" w:initials="RC">
    <w:p w14:paraId="3263297E" w14:textId="77777777" w:rsidR="000E1FAF" w:rsidRDefault="000E1FAF" w:rsidP="000E1FAF">
      <w:pPr>
        <w:pStyle w:val="CommentText"/>
      </w:pPr>
      <w:r>
        <w:rPr>
          <w:rStyle w:val="CommentReference"/>
        </w:rPr>
        <w:annotationRef/>
      </w:r>
      <w:r>
        <w:t>Let’s start with why you’re doing this (like you did in the section before). So an intro sentence of something like “Next, we want to observe if there is a similar trend in the retailer margins, that is, the difference between the retail price and the rack price.”</w:t>
      </w:r>
    </w:p>
  </w:comment>
  <w:comment w:id="43" w:author="Ryan Michael-Giovanni Cummings" w:date="2024-11-04T14:18:00Z" w:initials="RC">
    <w:p w14:paraId="2AB63E4F" w14:textId="04EA3CFB" w:rsidR="008849B7" w:rsidRDefault="008849B7" w:rsidP="008849B7">
      <w:pPr>
        <w:pStyle w:val="CommentText"/>
      </w:pPr>
      <w:r>
        <w:rPr>
          <w:rStyle w:val="CommentReference"/>
        </w:rPr>
        <w:annotationRef/>
      </w:r>
      <w:r>
        <w:t>Just make this a FN</w:t>
      </w:r>
    </w:p>
  </w:comment>
  <w:comment w:id="41" w:author="Ryan Michael-Giovanni Cummings" w:date="2024-11-04T14:26:00Z" w:initials="RC">
    <w:p w14:paraId="41B85D65" w14:textId="77777777" w:rsidR="009532D1" w:rsidRDefault="009532D1" w:rsidP="009532D1">
      <w:pPr>
        <w:pStyle w:val="CommentText"/>
      </w:pPr>
      <w:r>
        <w:rPr>
          <w:rStyle w:val="CommentReference"/>
        </w:rPr>
        <w:annotationRef/>
      </w:r>
      <w:r>
        <w:t>If you can (and no worries if we can’t), I think we should say why we don’t think the result will change even if we use detailed data (maybe the answer is the CEC already did this and also found this.</w:t>
      </w:r>
    </w:p>
  </w:comment>
  <w:comment w:id="44" w:author="Ryan Michael-Giovanni Cummings" w:date="2024-11-04T14:20:00Z" w:initials="RC">
    <w:p w14:paraId="0C759035" w14:textId="1DC97294" w:rsidR="009532D1" w:rsidRDefault="009532D1" w:rsidP="009532D1">
      <w:pPr>
        <w:pStyle w:val="CommentText"/>
      </w:pPr>
      <w:r>
        <w:rPr>
          <w:rStyle w:val="CommentReference"/>
        </w:rPr>
        <w:annotationRef/>
      </w:r>
      <w:r>
        <w:t>This is correct, right?</w:t>
      </w:r>
    </w:p>
  </w:comment>
  <w:comment w:id="47" w:author="Ryan Michael-Giovanni Cummings" w:date="2024-11-04T14:29:00Z" w:initials="RC">
    <w:p w14:paraId="1632B856" w14:textId="77777777" w:rsidR="000E1FAF" w:rsidRDefault="000E1FAF" w:rsidP="000E1FAF">
      <w:pPr>
        <w:pStyle w:val="CommentText"/>
      </w:pPr>
      <w:r>
        <w:rPr>
          <w:rStyle w:val="CommentReference"/>
        </w:rPr>
        <w:annotationRef/>
      </w:r>
      <w:r>
        <w:t xml:space="preserve">Same as above; let’s have a transition sentence or two before we dive 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A593666" w15:done="0"/>
  <w15:commentEx w15:paraId="20054991" w15:done="0"/>
  <w15:commentEx w15:paraId="3263297E" w15:done="0"/>
  <w15:commentEx w15:paraId="2AB63E4F" w15:done="0"/>
  <w15:commentEx w15:paraId="41B85D65" w15:done="0"/>
  <w15:commentEx w15:paraId="0C759035" w15:done="0"/>
  <w15:commentEx w15:paraId="1632B8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19A8B9" w16cex:dateUtc="2024-11-04T22:38:00Z"/>
  <w16cex:commentExtensible w16cex:durableId="4C2A907F" w16cex:dateUtc="2024-11-04T22:16:00Z"/>
  <w16cex:commentExtensible w16cex:durableId="36ADEA57" w16cex:dateUtc="2024-11-04T22:29:00Z"/>
  <w16cex:commentExtensible w16cex:durableId="782C2578" w16cex:dateUtc="2024-11-04T22:18:00Z"/>
  <w16cex:commentExtensible w16cex:durableId="72117D12" w16cex:dateUtc="2024-11-04T22:26:00Z"/>
  <w16cex:commentExtensible w16cex:durableId="50BCF2AB" w16cex:dateUtc="2024-11-04T22:20:00Z"/>
  <w16cex:commentExtensible w16cex:durableId="2B486726" w16cex:dateUtc="2024-11-04T2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A593666" w16cid:durableId="2A19A8B9"/>
  <w16cid:commentId w16cid:paraId="20054991" w16cid:durableId="4C2A907F"/>
  <w16cid:commentId w16cid:paraId="3263297E" w16cid:durableId="36ADEA57"/>
  <w16cid:commentId w16cid:paraId="2AB63E4F" w16cid:durableId="782C2578"/>
  <w16cid:commentId w16cid:paraId="41B85D65" w16cid:durableId="72117D12"/>
  <w16cid:commentId w16cid:paraId="0C759035" w16cid:durableId="50BCF2AB"/>
  <w16cid:commentId w16cid:paraId="1632B856" w16cid:durableId="2B4867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8C3BD" w14:textId="77777777" w:rsidR="00F076EA" w:rsidRDefault="00F076EA" w:rsidP="00F076EA">
      <w:pPr>
        <w:spacing w:after="0" w:line="240" w:lineRule="auto"/>
      </w:pPr>
      <w:r>
        <w:separator/>
      </w:r>
    </w:p>
  </w:endnote>
  <w:endnote w:type="continuationSeparator" w:id="0">
    <w:p w14:paraId="379A6825" w14:textId="77777777" w:rsidR="00F076EA" w:rsidRDefault="00F076EA" w:rsidP="00F07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7D6057" w14:textId="77777777" w:rsidR="00F076EA" w:rsidRDefault="00F076EA" w:rsidP="00F076EA">
      <w:pPr>
        <w:spacing w:after="0" w:line="240" w:lineRule="auto"/>
      </w:pPr>
      <w:r>
        <w:separator/>
      </w:r>
    </w:p>
  </w:footnote>
  <w:footnote w:type="continuationSeparator" w:id="0">
    <w:p w14:paraId="2E2D4BD5" w14:textId="77777777" w:rsidR="00F076EA" w:rsidRDefault="00F076EA" w:rsidP="00F076EA">
      <w:pPr>
        <w:spacing w:after="0" w:line="240" w:lineRule="auto"/>
      </w:pPr>
      <w:r>
        <w:continuationSeparator/>
      </w:r>
    </w:p>
  </w:footnote>
  <w:footnote w:id="1">
    <w:p w14:paraId="5E19A28D" w14:textId="77777777" w:rsidR="009B7E50" w:rsidRPr="00FA5ECF" w:rsidRDefault="00F076EA">
      <w:pPr>
        <w:pStyle w:val="FootnoteText"/>
        <w:rPr>
          <w:rFonts w:ascii="Times New Roman" w:hAnsi="Times New Roman" w:cs="Times New Roman"/>
        </w:rPr>
      </w:pPr>
      <w:r w:rsidRPr="00FA5ECF">
        <w:rPr>
          <w:rStyle w:val="FootnoteReference"/>
          <w:rFonts w:ascii="Times New Roman" w:hAnsi="Times New Roman" w:cs="Times New Roman"/>
        </w:rPr>
        <w:footnoteRef/>
      </w:r>
      <w:r w:rsidRPr="00FA5ECF">
        <w:rPr>
          <w:rFonts w:ascii="Times New Roman" w:hAnsi="Times New Roman" w:cs="Times New Roman"/>
        </w:rPr>
        <w:t xml:space="preserve"> </w:t>
      </w:r>
      <w:r w:rsidR="00C04888" w:rsidRPr="00FA5ECF">
        <w:rPr>
          <w:rFonts w:ascii="Times New Roman" w:hAnsi="Times New Roman" w:cs="Times New Roman"/>
        </w:rPr>
        <w:t xml:space="preserve">I matched each individual rack terminal with </w:t>
      </w:r>
      <w:r w:rsidR="009E5351" w:rsidRPr="00FA5ECF">
        <w:rPr>
          <w:rFonts w:ascii="Times New Roman" w:hAnsi="Times New Roman" w:cs="Times New Roman"/>
        </w:rPr>
        <w:t xml:space="preserve">its associated Spot Market. </w:t>
      </w:r>
      <w:r w:rsidR="002B281F" w:rsidRPr="00FA5ECF">
        <w:rPr>
          <w:rFonts w:ascii="Times New Roman" w:hAnsi="Times New Roman" w:cs="Times New Roman"/>
        </w:rPr>
        <w:t xml:space="preserve">For example, </w:t>
      </w:r>
      <w:r w:rsidR="00014E17" w:rsidRPr="00FA5ECF">
        <w:rPr>
          <w:rFonts w:ascii="Times New Roman" w:hAnsi="Times New Roman" w:cs="Times New Roman"/>
        </w:rPr>
        <w:t xml:space="preserve">San Jose </w:t>
      </w:r>
    </w:p>
    <w:p w14:paraId="3BC5AB2E" w14:textId="0BCB1B98" w:rsidR="00F076EA" w:rsidRPr="00FA5ECF" w:rsidRDefault="00014E17">
      <w:pPr>
        <w:pStyle w:val="FootnoteText"/>
        <w:rPr>
          <w:rFonts w:ascii="Times New Roman" w:hAnsi="Times New Roman" w:cs="Times New Roman"/>
        </w:rPr>
      </w:pPr>
      <w:r w:rsidRPr="00FA5ECF">
        <w:rPr>
          <w:rFonts w:ascii="Times New Roman" w:hAnsi="Times New Roman" w:cs="Times New Roman"/>
        </w:rPr>
        <w:t xml:space="preserve">is matched to the San Francisco spot market and </w:t>
      </w:r>
      <w:r w:rsidR="0086538E" w:rsidRPr="00FA5ECF">
        <w:rPr>
          <w:rFonts w:ascii="Times New Roman" w:hAnsi="Times New Roman" w:cs="Times New Roman"/>
        </w:rPr>
        <w:t xml:space="preserve">San Diego is matched to the Los Angeles spot market. </w:t>
      </w:r>
      <w:r w:rsidR="00F731D9" w:rsidRPr="00FA5ECF">
        <w:rPr>
          <w:rFonts w:ascii="Times New Roman" w:hAnsi="Times New Roman" w:cs="Times New Roman"/>
        </w:rPr>
        <w:t xml:space="preserve">CA only has two spot markets: </w:t>
      </w:r>
      <w:r w:rsidR="00B96B2B" w:rsidRPr="00FA5ECF">
        <w:rPr>
          <w:rFonts w:ascii="Times New Roman" w:hAnsi="Times New Roman" w:cs="Times New Roman"/>
        </w:rPr>
        <w:t xml:space="preserve">San Francisco and Los Angeles. </w:t>
      </w:r>
    </w:p>
  </w:footnote>
  <w:footnote w:id="2">
    <w:p w14:paraId="2FA2C963" w14:textId="7D7C154C" w:rsidR="00694380" w:rsidRPr="00F0407F" w:rsidRDefault="00694380">
      <w:pPr>
        <w:pStyle w:val="FootnoteText"/>
      </w:pPr>
      <w:r>
        <w:rPr>
          <w:rStyle w:val="FootnoteReference"/>
        </w:rPr>
        <w:footnoteRef/>
      </w:r>
      <w:r>
        <w:t xml:space="preserve"> </w:t>
      </w:r>
      <w:r w:rsidR="0097137E">
        <w:t xml:space="preserve">This gap between branded and unbranded rack prices does </w:t>
      </w:r>
      <w:r w:rsidR="0097137E">
        <w:rPr>
          <w:i/>
          <w:iCs/>
        </w:rPr>
        <w:t xml:space="preserve">not </w:t>
      </w:r>
      <w:r w:rsidR="0097137E">
        <w:t xml:space="preserve">hold for all brands. </w:t>
      </w:r>
      <w:r w:rsidR="00BA1717">
        <w:t xml:space="preserve">For example, </w:t>
      </w:r>
      <w:r w:rsidR="00DC2695">
        <w:t xml:space="preserve">for some rack fuel terminals where Valero </w:t>
      </w:r>
      <w:r w:rsidR="003074D4">
        <w:t xml:space="preserve">has a large share of </w:t>
      </w:r>
      <w:r w:rsidR="003C7EE0">
        <w:t xml:space="preserve">rack sales, </w:t>
      </w:r>
      <w:r w:rsidR="00282659">
        <w:t xml:space="preserve">this relationship is inverted. </w:t>
      </w:r>
      <w:r w:rsidR="00FC0B65">
        <w:t xml:space="preserve">We hypothesize that this is because of Valero-specific </w:t>
      </w:r>
      <w:r w:rsidR="00166D0F">
        <w:t>market strategies</w:t>
      </w:r>
      <w:r w:rsidR="00B17411">
        <w:t xml:space="preserve">. </w:t>
      </w:r>
      <w:r w:rsidR="00F0407F">
        <w:t xml:space="preserve">If we were able to create a branded average </w:t>
      </w:r>
      <w:r w:rsidR="00F0407F">
        <w:rPr>
          <w:i/>
          <w:iCs/>
        </w:rPr>
        <w:t xml:space="preserve">excluding </w:t>
      </w:r>
      <w:r w:rsidR="00F0407F">
        <w:t xml:space="preserve">Valero, </w:t>
      </w:r>
      <w:r w:rsidR="005E21E6">
        <w:t xml:space="preserve">this spread would likely be greater. </w:t>
      </w:r>
      <w:r w:rsidR="00EA071E">
        <w:t xml:space="preserve">Thus, this plot should be thought of as a </w:t>
      </w:r>
      <w:r w:rsidR="00272B33">
        <w:t xml:space="preserve">minimum for </w:t>
      </w:r>
      <w:r w:rsidR="001F56E2">
        <w:t xml:space="preserve">the difference between </w:t>
      </w:r>
      <w:r w:rsidR="006A5A9F">
        <w:t>branded and unbranded rack prices.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215E0A"/>
    <w:multiLevelType w:val="hybridMultilevel"/>
    <w:tmpl w:val="D834D2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63533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yan Michael-Giovanni Cummings">
    <w15:presenceInfo w15:providerId="AD" w15:userId="S::ryanmgc@stanford.edu::2d3967c4-7b0e-43e7-989f-32f6943c27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B1"/>
    <w:rsid w:val="00002435"/>
    <w:rsid w:val="00012EF8"/>
    <w:rsid w:val="00014E17"/>
    <w:rsid w:val="00021AFC"/>
    <w:rsid w:val="000A10E1"/>
    <w:rsid w:val="000B0A66"/>
    <w:rsid w:val="000C6773"/>
    <w:rsid w:val="000E1FAF"/>
    <w:rsid w:val="000E34FF"/>
    <w:rsid w:val="001116A5"/>
    <w:rsid w:val="00166D0F"/>
    <w:rsid w:val="00167522"/>
    <w:rsid w:val="00180A98"/>
    <w:rsid w:val="001B252C"/>
    <w:rsid w:val="001B2DD8"/>
    <w:rsid w:val="001D3495"/>
    <w:rsid w:val="001F56E2"/>
    <w:rsid w:val="002121C7"/>
    <w:rsid w:val="00231F22"/>
    <w:rsid w:val="00272B33"/>
    <w:rsid w:val="00282659"/>
    <w:rsid w:val="002976A3"/>
    <w:rsid w:val="00297B1A"/>
    <w:rsid w:val="002B281F"/>
    <w:rsid w:val="002E7182"/>
    <w:rsid w:val="002F27DB"/>
    <w:rsid w:val="002F3554"/>
    <w:rsid w:val="002F4E6C"/>
    <w:rsid w:val="003074D4"/>
    <w:rsid w:val="00320908"/>
    <w:rsid w:val="00322C49"/>
    <w:rsid w:val="003314D9"/>
    <w:rsid w:val="003343B8"/>
    <w:rsid w:val="00355A4B"/>
    <w:rsid w:val="00381539"/>
    <w:rsid w:val="00384061"/>
    <w:rsid w:val="003860E9"/>
    <w:rsid w:val="00386FB6"/>
    <w:rsid w:val="003938D4"/>
    <w:rsid w:val="003C7EE0"/>
    <w:rsid w:val="003D2F52"/>
    <w:rsid w:val="003D3562"/>
    <w:rsid w:val="00425158"/>
    <w:rsid w:val="00457056"/>
    <w:rsid w:val="004647EA"/>
    <w:rsid w:val="00482940"/>
    <w:rsid w:val="004D7CF1"/>
    <w:rsid w:val="00501A5A"/>
    <w:rsid w:val="00503F60"/>
    <w:rsid w:val="00543A9E"/>
    <w:rsid w:val="00554952"/>
    <w:rsid w:val="00555A0B"/>
    <w:rsid w:val="00585525"/>
    <w:rsid w:val="005A2315"/>
    <w:rsid w:val="005E1D06"/>
    <w:rsid w:val="005E21E6"/>
    <w:rsid w:val="005F7AC2"/>
    <w:rsid w:val="006063CB"/>
    <w:rsid w:val="00637163"/>
    <w:rsid w:val="006424F8"/>
    <w:rsid w:val="00654E0A"/>
    <w:rsid w:val="006638BE"/>
    <w:rsid w:val="0068034A"/>
    <w:rsid w:val="00694380"/>
    <w:rsid w:val="006A5A9F"/>
    <w:rsid w:val="006D4711"/>
    <w:rsid w:val="007133B8"/>
    <w:rsid w:val="00725B5D"/>
    <w:rsid w:val="007458EA"/>
    <w:rsid w:val="007464A3"/>
    <w:rsid w:val="007838BA"/>
    <w:rsid w:val="00791A54"/>
    <w:rsid w:val="007B3F4A"/>
    <w:rsid w:val="007C445A"/>
    <w:rsid w:val="007D522A"/>
    <w:rsid w:val="00802A51"/>
    <w:rsid w:val="00857551"/>
    <w:rsid w:val="0086538E"/>
    <w:rsid w:val="008849B7"/>
    <w:rsid w:val="008C36FA"/>
    <w:rsid w:val="008C6125"/>
    <w:rsid w:val="009059F5"/>
    <w:rsid w:val="009077C3"/>
    <w:rsid w:val="00911066"/>
    <w:rsid w:val="009264FD"/>
    <w:rsid w:val="00946805"/>
    <w:rsid w:val="009532D1"/>
    <w:rsid w:val="0097137E"/>
    <w:rsid w:val="009A2423"/>
    <w:rsid w:val="009A3818"/>
    <w:rsid w:val="009A4CDA"/>
    <w:rsid w:val="009B7E50"/>
    <w:rsid w:val="009C1F6F"/>
    <w:rsid w:val="009D39F7"/>
    <w:rsid w:val="009E5351"/>
    <w:rsid w:val="00A904A7"/>
    <w:rsid w:val="00AA4D34"/>
    <w:rsid w:val="00AE7AE7"/>
    <w:rsid w:val="00AF2CD6"/>
    <w:rsid w:val="00AF7A6A"/>
    <w:rsid w:val="00B058BF"/>
    <w:rsid w:val="00B17411"/>
    <w:rsid w:val="00B3233A"/>
    <w:rsid w:val="00B45824"/>
    <w:rsid w:val="00B6401A"/>
    <w:rsid w:val="00B737B4"/>
    <w:rsid w:val="00B93AC3"/>
    <w:rsid w:val="00B96B2B"/>
    <w:rsid w:val="00BA1717"/>
    <w:rsid w:val="00BA7D4A"/>
    <w:rsid w:val="00BC38C0"/>
    <w:rsid w:val="00BD6E00"/>
    <w:rsid w:val="00BE3CC4"/>
    <w:rsid w:val="00BE5EBE"/>
    <w:rsid w:val="00C00CEA"/>
    <w:rsid w:val="00C04888"/>
    <w:rsid w:val="00C0525A"/>
    <w:rsid w:val="00C21610"/>
    <w:rsid w:val="00C30276"/>
    <w:rsid w:val="00C43469"/>
    <w:rsid w:val="00C534D2"/>
    <w:rsid w:val="00C61456"/>
    <w:rsid w:val="00C615B1"/>
    <w:rsid w:val="00C62035"/>
    <w:rsid w:val="00CA5069"/>
    <w:rsid w:val="00CC3536"/>
    <w:rsid w:val="00D01599"/>
    <w:rsid w:val="00D22AD2"/>
    <w:rsid w:val="00D57255"/>
    <w:rsid w:val="00D73A37"/>
    <w:rsid w:val="00D81BB1"/>
    <w:rsid w:val="00D90A05"/>
    <w:rsid w:val="00DA4DDE"/>
    <w:rsid w:val="00DC2695"/>
    <w:rsid w:val="00DC6888"/>
    <w:rsid w:val="00DC73AB"/>
    <w:rsid w:val="00DF2C4A"/>
    <w:rsid w:val="00E0143C"/>
    <w:rsid w:val="00E12F0E"/>
    <w:rsid w:val="00E26375"/>
    <w:rsid w:val="00E527C8"/>
    <w:rsid w:val="00E61191"/>
    <w:rsid w:val="00E6346D"/>
    <w:rsid w:val="00E64A9B"/>
    <w:rsid w:val="00E74213"/>
    <w:rsid w:val="00E84086"/>
    <w:rsid w:val="00E91E5F"/>
    <w:rsid w:val="00E927AB"/>
    <w:rsid w:val="00EA071E"/>
    <w:rsid w:val="00EC1F4B"/>
    <w:rsid w:val="00ED1CEC"/>
    <w:rsid w:val="00ED3526"/>
    <w:rsid w:val="00F02C6A"/>
    <w:rsid w:val="00F0407F"/>
    <w:rsid w:val="00F076EA"/>
    <w:rsid w:val="00F11358"/>
    <w:rsid w:val="00F12D5C"/>
    <w:rsid w:val="00F150B4"/>
    <w:rsid w:val="00F21D87"/>
    <w:rsid w:val="00F5757F"/>
    <w:rsid w:val="00F731D9"/>
    <w:rsid w:val="00F809A3"/>
    <w:rsid w:val="00F84A64"/>
    <w:rsid w:val="00FA1532"/>
    <w:rsid w:val="00FA5ECF"/>
    <w:rsid w:val="00FC0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3E01"/>
  <w15:chartTrackingRefBased/>
  <w15:docId w15:val="{38FFDC9B-BD37-4534-BF7C-92BCC5D2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A37"/>
    <w:pPr>
      <w:ind w:left="720"/>
      <w:contextualSpacing/>
    </w:pPr>
  </w:style>
  <w:style w:type="paragraph" w:styleId="FootnoteText">
    <w:name w:val="footnote text"/>
    <w:basedOn w:val="Normal"/>
    <w:link w:val="FootnoteTextChar"/>
    <w:uiPriority w:val="99"/>
    <w:semiHidden/>
    <w:unhideWhenUsed/>
    <w:rsid w:val="00F076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76EA"/>
    <w:rPr>
      <w:sz w:val="20"/>
      <w:szCs w:val="20"/>
    </w:rPr>
  </w:style>
  <w:style w:type="character" w:styleId="FootnoteReference">
    <w:name w:val="footnote reference"/>
    <w:basedOn w:val="DefaultParagraphFont"/>
    <w:uiPriority w:val="99"/>
    <w:semiHidden/>
    <w:unhideWhenUsed/>
    <w:rsid w:val="00F076EA"/>
    <w:rPr>
      <w:vertAlign w:val="superscript"/>
    </w:rPr>
  </w:style>
  <w:style w:type="paragraph" w:styleId="Revision">
    <w:name w:val="Revision"/>
    <w:hidden/>
    <w:uiPriority w:val="99"/>
    <w:semiHidden/>
    <w:rsid w:val="008849B7"/>
    <w:pPr>
      <w:spacing w:after="0" w:line="240" w:lineRule="auto"/>
    </w:pPr>
  </w:style>
  <w:style w:type="character" w:styleId="CommentReference">
    <w:name w:val="annotation reference"/>
    <w:basedOn w:val="DefaultParagraphFont"/>
    <w:uiPriority w:val="99"/>
    <w:semiHidden/>
    <w:unhideWhenUsed/>
    <w:rsid w:val="008849B7"/>
    <w:rPr>
      <w:sz w:val="16"/>
      <w:szCs w:val="16"/>
    </w:rPr>
  </w:style>
  <w:style w:type="paragraph" w:styleId="CommentText">
    <w:name w:val="annotation text"/>
    <w:basedOn w:val="Normal"/>
    <w:link w:val="CommentTextChar"/>
    <w:uiPriority w:val="99"/>
    <w:unhideWhenUsed/>
    <w:rsid w:val="008849B7"/>
    <w:pPr>
      <w:spacing w:line="240" w:lineRule="auto"/>
    </w:pPr>
    <w:rPr>
      <w:sz w:val="20"/>
      <w:szCs w:val="20"/>
    </w:rPr>
  </w:style>
  <w:style w:type="character" w:customStyle="1" w:styleId="CommentTextChar">
    <w:name w:val="Comment Text Char"/>
    <w:basedOn w:val="DefaultParagraphFont"/>
    <w:link w:val="CommentText"/>
    <w:uiPriority w:val="99"/>
    <w:rsid w:val="008849B7"/>
    <w:rPr>
      <w:sz w:val="20"/>
      <w:szCs w:val="20"/>
    </w:rPr>
  </w:style>
  <w:style w:type="paragraph" w:styleId="CommentSubject">
    <w:name w:val="annotation subject"/>
    <w:basedOn w:val="CommentText"/>
    <w:next w:val="CommentText"/>
    <w:link w:val="CommentSubjectChar"/>
    <w:uiPriority w:val="99"/>
    <w:semiHidden/>
    <w:unhideWhenUsed/>
    <w:rsid w:val="008849B7"/>
    <w:rPr>
      <w:b/>
      <w:bCs/>
    </w:rPr>
  </w:style>
  <w:style w:type="character" w:customStyle="1" w:styleId="CommentSubjectChar">
    <w:name w:val="Comment Subject Char"/>
    <w:basedOn w:val="CommentTextChar"/>
    <w:link w:val="CommentSubject"/>
    <w:uiPriority w:val="99"/>
    <w:semiHidden/>
    <w:rsid w:val="008849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Posthumus, Daniel</dc:creator>
  <cp:keywords/>
  <dc:description/>
  <cp:lastModifiedBy>Ryan Michael-Giovanni Cummings</cp:lastModifiedBy>
  <cp:revision>2</cp:revision>
  <dcterms:created xsi:type="dcterms:W3CDTF">2024-11-04T22:39:00Z</dcterms:created>
  <dcterms:modified xsi:type="dcterms:W3CDTF">2024-11-04T22:39:00Z</dcterms:modified>
</cp:coreProperties>
</file>